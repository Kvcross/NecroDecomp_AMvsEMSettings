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C7226" w14:textId="77777777" w:rsidR="005D79FF" w:rsidRPr="00351E80" w:rsidRDefault="005D79FF">
      <w:pPr>
        <w:rPr>
          <w:sz w:val="22"/>
          <w:szCs w:val="22"/>
        </w:rPr>
      </w:pPr>
    </w:p>
    <w:p w14:paraId="52DF5DC5" w14:textId="77777777" w:rsidR="000F648E" w:rsidRPr="00351E80" w:rsidRDefault="000F648E">
      <w:pPr>
        <w:rPr>
          <w:sz w:val="22"/>
          <w:szCs w:val="22"/>
          <w:u w:val="single"/>
        </w:rPr>
      </w:pPr>
    </w:p>
    <w:p w14:paraId="1E567E75" w14:textId="77777777" w:rsidR="000F648E" w:rsidRPr="00351E80" w:rsidRDefault="000F648E">
      <w:pPr>
        <w:rPr>
          <w:sz w:val="22"/>
          <w:szCs w:val="22"/>
          <w:u w:val="single"/>
        </w:rPr>
      </w:pPr>
    </w:p>
    <w:p w14:paraId="2373EE1D" w14:textId="77777777" w:rsidR="000F648E" w:rsidRPr="00351E80" w:rsidRDefault="000F648E">
      <w:pPr>
        <w:rPr>
          <w:sz w:val="22"/>
          <w:szCs w:val="22"/>
          <w:u w:val="single"/>
        </w:rPr>
      </w:pPr>
    </w:p>
    <w:p w14:paraId="30240395" w14:textId="773E1336" w:rsidR="00834611" w:rsidRPr="00351E80" w:rsidRDefault="005D79FF">
      <w:pPr>
        <w:rPr>
          <w:sz w:val="22"/>
          <w:szCs w:val="22"/>
          <w:u w:val="single"/>
        </w:rPr>
      </w:pPr>
      <w:r w:rsidRPr="00351E80">
        <w:rPr>
          <w:sz w:val="22"/>
          <w:szCs w:val="22"/>
          <w:u w:val="single"/>
        </w:rPr>
        <w:t xml:space="preserve">Methods </w:t>
      </w:r>
    </w:p>
    <w:p w14:paraId="70AA348E" w14:textId="77777777" w:rsidR="005D79FF" w:rsidRPr="00351E80" w:rsidRDefault="005D79FF">
      <w:pPr>
        <w:rPr>
          <w:sz w:val="22"/>
          <w:szCs w:val="22"/>
        </w:rPr>
      </w:pPr>
    </w:p>
    <w:p w14:paraId="4CAF2C16" w14:textId="16C9B741" w:rsidR="005D79FF" w:rsidRPr="00351E80" w:rsidRDefault="006508BC">
      <w:pPr>
        <w:rPr>
          <w:i/>
          <w:sz w:val="22"/>
          <w:szCs w:val="22"/>
        </w:rPr>
      </w:pPr>
      <w:r w:rsidRPr="00351E80">
        <w:rPr>
          <w:i/>
          <w:sz w:val="22"/>
          <w:szCs w:val="22"/>
        </w:rPr>
        <w:t>Study Sites</w:t>
      </w:r>
    </w:p>
    <w:p w14:paraId="1C0D5D23" w14:textId="77777777" w:rsidR="006508BC" w:rsidRPr="00351E80" w:rsidRDefault="006508BC">
      <w:pPr>
        <w:rPr>
          <w:sz w:val="22"/>
          <w:szCs w:val="22"/>
        </w:rPr>
      </w:pPr>
    </w:p>
    <w:p w14:paraId="4C4CFA2F" w14:textId="0EB56893" w:rsidR="000F50C3" w:rsidRPr="00351E80" w:rsidRDefault="006508BC" w:rsidP="006508BC">
      <w:pPr>
        <w:jc w:val="both"/>
        <w:rPr>
          <w:sz w:val="22"/>
          <w:szCs w:val="22"/>
        </w:rPr>
      </w:pPr>
      <w:r w:rsidRPr="00351E80">
        <w:rPr>
          <w:sz w:val="22"/>
          <w:szCs w:val="22"/>
        </w:rPr>
        <w:t xml:space="preserve">This research was conducted at the Cedar Creek Ecosystem Science Reserve (CCESR) in central Minnesota and </w:t>
      </w:r>
      <w:proofErr w:type="spellStart"/>
      <w:r w:rsidRPr="00351E80">
        <w:rPr>
          <w:sz w:val="22"/>
          <w:szCs w:val="22"/>
        </w:rPr>
        <w:t>Moores</w:t>
      </w:r>
      <w:proofErr w:type="spellEnd"/>
      <w:r w:rsidRPr="00351E80">
        <w:rPr>
          <w:sz w:val="22"/>
          <w:szCs w:val="22"/>
        </w:rPr>
        <w:t xml:space="preserve"> Creek Research Preserve (MCRP) in south-central Indiana. Cedar Creek is a 5,600 acre </w:t>
      </w:r>
      <w:r w:rsidR="000F50C3" w:rsidRPr="00351E80">
        <w:rPr>
          <w:sz w:val="22"/>
          <w:szCs w:val="22"/>
        </w:rPr>
        <w:t>ecological field station</w:t>
      </w:r>
      <w:r w:rsidRPr="00351E80">
        <w:rPr>
          <w:sz w:val="22"/>
          <w:szCs w:val="22"/>
        </w:rPr>
        <w:t xml:space="preserve"> that borders prairie and forest ecoregions with a mean annual temperature of 6.7°C and mean annual precipitation of 801 mm. </w:t>
      </w:r>
      <w:proofErr w:type="spellStart"/>
      <w:r w:rsidRPr="00351E80">
        <w:rPr>
          <w:sz w:val="22"/>
          <w:szCs w:val="22"/>
        </w:rPr>
        <w:t>Moores</w:t>
      </w:r>
      <w:proofErr w:type="spellEnd"/>
      <w:r w:rsidRPr="00351E80">
        <w:rPr>
          <w:sz w:val="22"/>
          <w:szCs w:val="22"/>
        </w:rPr>
        <w:t xml:space="preserve"> Creek is comprised of 261 acres of  mixed deciduous hardwood forest</w:t>
      </w:r>
      <w:r w:rsidR="00551A3D" w:rsidRPr="00351E80">
        <w:rPr>
          <w:sz w:val="22"/>
          <w:szCs w:val="22"/>
        </w:rPr>
        <w:t xml:space="preserve"> (~ 80 years in age)</w:t>
      </w:r>
      <w:r w:rsidRPr="00351E80">
        <w:rPr>
          <w:sz w:val="22"/>
          <w:szCs w:val="22"/>
        </w:rPr>
        <w:t xml:space="preserve"> with a mean annual temperature of 11.6°C and a mean annual  precipitation of 1200 mm. </w:t>
      </w:r>
      <w:r w:rsidR="00AF2D40" w:rsidRPr="00351E80">
        <w:rPr>
          <w:sz w:val="22"/>
          <w:szCs w:val="22"/>
        </w:rPr>
        <w:t>Sites</w:t>
      </w:r>
      <w:r w:rsidRPr="00351E80">
        <w:rPr>
          <w:sz w:val="22"/>
          <w:szCs w:val="22"/>
        </w:rPr>
        <w:t xml:space="preserve"> were selected </w:t>
      </w:r>
      <w:r w:rsidR="00AF2D40" w:rsidRPr="00351E80">
        <w:rPr>
          <w:sz w:val="22"/>
          <w:szCs w:val="22"/>
        </w:rPr>
        <w:t>within CCESR and MCRP</w:t>
      </w:r>
      <w:r w:rsidRPr="00351E80">
        <w:rPr>
          <w:sz w:val="22"/>
          <w:szCs w:val="22"/>
        </w:rPr>
        <w:t xml:space="preserve"> to study the effects of vegetation type on</w:t>
      </w:r>
      <w:r w:rsidR="000F50C3" w:rsidRPr="00351E80">
        <w:rPr>
          <w:sz w:val="22"/>
          <w:szCs w:val="22"/>
        </w:rPr>
        <w:t xml:space="preserve"> fungal</w:t>
      </w:r>
      <w:r w:rsidRPr="00351E80">
        <w:rPr>
          <w:sz w:val="22"/>
          <w:szCs w:val="22"/>
        </w:rPr>
        <w:t xml:space="preserve"> decomposition. At CCESR decomposition experiments were conducted within prairie and oak savanna </w:t>
      </w:r>
      <w:r w:rsidR="00AF2D40" w:rsidRPr="00351E80">
        <w:rPr>
          <w:sz w:val="22"/>
          <w:szCs w:val="22"/>
        </w:rPr>
        <w:t>sites</w:t>
      </w:r>
      <w:r w:rsidRPr="00351E80">
        <w:rPr>
          <w:sz w:val="22"/>
          <w:szCs w:val="22"/>
        </w:rPr>
        <w:t xml:space="preserve"> and at MCRP litter was incubated in temperate forest stands. </w:t>
      </w:r>
      <w:r w:rsidR="00551A3D" w:rsidRPr="00351E80">
        <w:rPr>
          <w:sz w:val="22"/>
          <w:szCs w:val="22"/>
        </w:rPr>
        <w:t>Within sites</w:t>
      </w:r>
      <w:r w:rsidR="00064992" w:rsidRPr="00351E80">
        <w:rPr>
          <w:sz w:val="22"/>
          <w:szCs w:val="22"/>
        </w:rPr>
        <w:t>,</w:t>
      </w:r>
      <w:r w:rsidR="00551A3D" w:rsidRPr="00351E80">
        <w:rPr>
          <w:sz w:val="22"/>
          <w:szCs w:val="22"/>
        </w:rPr>
        <w:t xml:space="preserve"> vegetation </w:t>
      </w:r>
      <w:r w:rsidR="00064992" w:rsidRPr="00351E80">
        <w:rPr>
          <w:sz w:val="22"/>
          <w:szCs w:val="22"/>
        </w:rPr>
        <w:t>communities</w:t>
      </w:r>
      <w:r w:rsidR="00AF2D40" w:rsidRPr="00351E80">
        <w:rPr>
          <w:sz w:val="22"/>
          <w:szCs w:val="22"/>
        </w:rPr>
        <w:t xml:space="preserve"> </w:t>
      </w:r>
      <w:r w:rsidRPr="00351E80">
        <w:rPr>
          <w:sz w:val="22"/>
          <w:szCs w:val="22"/>
        </w:rPr>
        <w:t>differed in their relative abundance of AM a</w:t>
      </w:r>
      <w:r w:rsidR="00AF2D40" w:rsidRPr="00351E80">
        <w:rPr>
          <w:sz w:val="22"/>
          <w:szCs w:val="22"/>
        </w:rPr>
        <w:t xml:space="preserve">nd ECM associated plant species. </w:t>
      </w:r>
    </w:p>
    <w:p w14:paraId="29ED6D8B" w14:textId="77777777" w:rsidR="000F50C3" w:rsidRPr="00351E80" w:rsidRDefault="000F50C3" w:rsidP="006508BC">
      <w:pPr>
        <w:jc w:val="both"/>
        <w:rPr>
          <w:sz w:val="22"/>
          <w:szCs w:val="22"/>
        </w:rPr>
      </w:pPr>
    </w:p>
    <w:p w14:paraId="53F9609C" w14:textId="709913F6" w:rsidR="006508BC" w:rsidRPr="00351E80" w:rsidRDefault="006508BC" w:rsidP="006508BC">
      <w:pPr>
        <w:jc w:val="both"/>
        <w:rPr>
          <w:sz w:val="22"/>
          <w:szCs w:val="22"/>
        </w:rPr>
      </w:pPr>
      <w:r w:rsidRPr="00351E80">
        <w:rPr>
          <w:sz w:val="22"/>
          <w:szCs w:val="22"/>
        </w:rPr>
        <w:t>Plot</w:t>
      </w:r>
      <w:r w:rsidR="009760AE" w:rsidRPr="00351E80">
        <w:rPr>
          <w:sz w:val="22"/>
          <w:szCs w:val="22"/>
        </w:rPr>
        <w:t xml:space="preserve"> or transect</w:t>
      </w:r>
      <w:r w:rsidRPr="00351E80">
        <w:rPr>
          <w:sz w:val="22"/>
          <w:szCs w:val="22"/>
        </w:rPr>
        <w:t xml:space="preserve"> locations within </w:t>
      </w:r>
      <w:r w:rsidR="000F50C3" w:rsidRPr="00351E80">
        <w:rPr>
          <w:sz w:val="22"/>
          <w:szCs w:val="22"/>
        </w:rPr>
        <w:t xml:space="preserve">the different vegetation types </w:t>
      </w:r>
      <w:r w:rsidRPr="00351E80">
        <w:rPr>
          <w:sz w:val="22"/>
          <w:szCs w:val="22"/>
        </w:rPr>
        <w:t>were chosen to test the effects of dominant mycorrhizal type on fungal decom</w:t>
      </w:r>
      <w:r w:rsidR="009760AE" w:rsidRPr="00351E80">
        <w:rPr>
          <w:sz w:val="22"/>
          <w:szCs w:val="22"/>
        </w:rPr>
        <w:t xml:space="preserve">position. In prairie plots </w:t>
      </w:r>
      <w:r w:rsidRPr="00351E80">
        <w:rPr>
          <w:sz w:val="22"/>
          <w:szCs w:val="22"/>
        </w:rPr>
        <w:t xml:space="preserve">litter was decomposed beneath patches of the ECM associated herb, </w:t>
      </w:r>
      <w:r w:rsidRPr="00351E80">
        <w:rPr>
          <w:i/>
          <w:sz w:val="22"/>
          <w:szCs w:val="22"/>
        </w:rPr>
        <w:t xml:space="preserve">Helianthemum </w:t>
      </w:r>
      <w:proofErr w:type="spellStart"/>
      <w:r w:rsidRPr="00351E80">
        <w:rPr>
          <w:i/>
          <w:sz w:val="22"/>
          <w:szCs w:val="22"/>
        </w:rPr>
        <w:t>bicknellii</w:t>
      </w:r>
      <w:proofErr w:type="spellEnd"/>
      <w:r w:rsidRPr="00351E80">
        <w:rPr>
          <w:sz w:val="22"/>
          <w:szCs w:val="22"/>
        </w:rPr>
        <w:t xml:space="preserve"> and nearby patches of AM associated grass </w:t>
      </w:r>
      <w:r w:rsidR="009760AE" w:rsidRPr="00351E80">
        <w:rPr>
          <w:sz w:val="22"/>
          <w:szCs w:val="22"/>
        </w:rPr>
        <w:t xml:space="preserve">species (see Table 1). Within oak-savanna plots, </w:t>
      </w:r>
      <w:r w:rsidRPr="00351E80">
        <w:rPr>
          <w:sz w:val="22"/>
          <w:szCs w:val="22"/>
        </w:rPr>
        <w:t xml:space="preserve">a mycorrhizal gradient that was established along a 30 meter transect. </w:t>
      </w:r>
      <w:r w:rsidR="000F50C3" w:rsidRPr="00351E80">
        <w:rPr>
          <w:sz w:val="22"/>
          <w:szCs w:val="22"/>
        </w:rPr>
        <w:t xml:space="preserve">Transects </w:t>
      </w:r>
      <w:r w:rsidRPr="00351E80">
        <w:rPr>
          <w:sz w:val="22"/>
          <w:szCs w:val="22"/>
        </w:rPr>
        <w:t xml:space="preserve">started in the interior of  an ECM associated oak stand and then continued to the mixed ECM-AM forest-grassland edge out into the interior of an AM associated grassland.  Temperate forest plots were established </w:t>
      </w:r>
      <w:r w:rsidR="00551A3D" w:rsidRPr="00351E80">
        <w:rPr>
          <w:sz w:val="22"/>
          <w:szCs w:val="22"/>
        </w:rPr>
        <w:t>according to</w:t>
      </w:r>
      <w:r w:rsidRPr="00351E80">
        <w:rPr>
          <w:sz w:val="22"/>
          <w:szCs w:val="22"/>
        </w:rPr>
        <w:t xml:space="preserve"> known mycorrhizal associations of dominant tree species. In all plots, trees from the dominant mycorrhizal type (AM or ECM) represented &gt;85% of the basal area of the plot. </w:t>
      </w:r>
    </w:p>
    <w:p w14:paraId="197EB9B4" w14:textId="5323C28F" w:rsidR="00DB1546" w:rsidRPr="00351E80" w:rsidRDefault="00DB1546">
      <w:pPr>
        <w:rPr>
          <w:i/>
          <w:sz w:val="22"/>
          <w:szCs w:val="22"/>
        </w:rPr>
      </w:pPr>
    </w:p>
    <w:p w14:paraId="5128B45E" w14:textId="76011F32" w:rsidR="006508BC" w:rsidRPr="00351E80" w:rsidRDefault="006508BC">
      <w:pPr>
        <w:rPr>
          <w:i/>
          <w:sz w:val="22"/>
          <w:szCs w:val="22"/>
        </w:rPr>
      </w:pPr>
      <w:r w:rsidRPr="00351E80">
        <w:rPr>
          <w:i/>
          <w:sz w:val="22"/>
          <w:szCs w:val="22"/>
        </w:rPr>
        <w:t>Fungal Necromass Generation and Decomposition</w:t>
      </w:r>
    </w:p>
    <w:p w14:paraId="1512506D" w14:textId="77777777" w:rsidR="00AF2D40" w:rsidRPr="00351E80" w:rsidRDefault="00AF2D40">
      <w:pPr>
        <w:rPr>
          <w:sz w:val="22"/>
          <w:szCs w:val="22"/>
        </w:rPr>
      </w:pPr>
    </w:p>
    <w:p w14:paraId="2BF9359E" w14:textId="036F1322" w:rsidR="00064992" w:rsidRPr="00351E80" w:rsidRDefault="00AF2D40" w:rsidP="00064992">
      <w:pPr>
        <w:jc w:val="both"/>
        <w:rPr>
          <w:sz w:val="22"/>
          <w:szCs w:val="22"/>
        </w:rPr>
      </w:pPr>
      <w:r w:rsidRPr="00351E80">
        <w:rPr>
          <w:sz w:val="22"/>
          <w:szCs w:val="22"/>
        </w:rPr>
        <w:t>To capture</w:t>
      </w:r>
      <w:r w:rsidR="000F50C3" w:rsidRPr="00351E80">
        <w:rPr>
          <w:sz w:val="22"/>
          <w:szCs w:val="22"/>
        </w:rPr>
        <w:t xml:space="preserve"> </w:t>
      </w:r>
      <w:r w:rsidR="00551A3D" w:rsidRPr="00351E80">
        <w:rPr>
          <w:sz w:val="22"/>
          <w:szCs w:val="22"/>
        </w:rPr>
        <w:t>variation</w:t>
      </w:r>
      <w:r w:rsidRPr="00351E80">
        <w:rPr>
          <w:sz w:val="22"/>
          <w:szCs w:val="22"/>
        </w:rPr>
        <w:t xml:space="preserve"> in fungal tissue chemistry,</w:t>
      </w:r>
      <w:r w:rsidR="000F50C3" w:rsidRPr="00351E80">
        <w:rPr>
          <w:sz w:val="22"/>
          <w:szCs w:val="22"/>
        </w:rPr>
        <w:t xml:space="preserve"> we selected </w:t>
      </w:r>
      <w:r w:rsidRPr="00351E80">
        <w:rPr>
          <w:sz w:val="22"/>
          <w:szCs w:val="22"/>
        </w:rPr>
        <w:t>ectom</w:t>
      </w:r>
      <w:r w:rsidR="006508BC" w:rsidRPr="00351E80">
        <w:rPr>
          <w:sz w:val="22"/>
          <w:szCs w:val="22"/>
        </w:rPr>
        <w:t>ycorrhizal</w:t>
      </w:r>
      <w:r w:rsidRPr="00351E80">
        <w:rPr>
          <w:sz w:val="22"/>
          <w:szCs w:val="22"/>
        </w:rPr>
        <w:t xml:space="preserve"> fungal</w:t>
      </w:r>
      <w:r w:rsidR="006508BC" w:rsidRPr="00351E80">
        <w:rPr>
          <w:sz w:val="22"/>
          <w:szCs w:val="22"/>
        </w:rPr>
        <w:t xml:space="preserve"> </w:t>
      </w:r>
      <w:r w:rsidR="000F50C3" w:rsidRPr="00351E80">
        <w:rPr>
          <w:sz w:val="22"/>
          <w:szCs w:val="22"/>
        </w:rPr>
        <w:t xml:space="preserve">isolates </w:t>
      </w:r>
      <w:r w:rsidRPr="00351E80">
        <w:rPr>
          <w:sz w:val="22"/>
          <w:szCs w:val="22"/>
        </w:rPr>
        <w:t xml:space="preserve">known to differ in their melanin and N concentrations (see Table 2). </w:t>
      </w:r>
      <w:r w:rsidR="009760AE" w:rsidRPr="00351E80">
        <w:rPr>
          <w:sz w:val="22"/>
          <w:szCs w:val="22"/>
        </w:rPr>
        <w:t>Selected e</w:t>
      </w:r>
      <w:r w:rsidR="000F50C3" w:rsidRPr="00351E80">
        <w:rPr>
          <w:sz w:val="22"/>
          <w:szCs w:val="22"/>
        </w:rPr>
        <w:t>ctomycorrhizal species</w:t>
      </w:r>
      <w:r w:rsidRPr="00351E80">
        <w:rPr>
          <w:sz w:val="22"/>
          <w:szCs w:val="22"/>
        </w:rPr>
        <w:t xml:space="preserve"> included </w:t>
      </w:r>
      <w:proofErr w:type="spellStart"/>
      <w:r w:rsidR="000F50C3" w:rsidRPr="00351E80">
        <w:rPr>
          <w:i/>
          <w:sz w:val="22"/>
          <w:szCs w:val="22"/>
        </w:rPr>
        <w:t>Cenococcum</w:t>
      </w:r>
      <w:proofErr w:type="spellEnd"/>
      <w:r w:rsidR="000F50C3" w:rsidRPr="00351E80">
        <w:rPr>
          <w:i/>
          <w:sz w:val="22"/>
          <w:szCs w:val="22"/>
        </w:rPr>
        <w:t xml:space="preserve"> </w:t>
      </w:r>
      <w:proofErr w:type="spellStart"/>
      <w:r w:rsidR="000F50C3" w:rsidRPr="00351E80">
        <w:rPr>
          <w:i/>
          <w:sz w:val="22"/>
          <w:szCs w:val="22"/>
        </w:rPr>
        <w:t>geophilum</w:t>
      </w:r>
      <w:proofErr w:type="spellEnd"/>
      <w:r w:rsidR="000F50C3" w:rsidRPr="00351E80">
        <w:rPr>
          <w:i/>
          <w:sz w:val="22"/>
          <w:szCs w:val="22"/>
        </w:rPr>
        <w:t xml:space="preserve">, </w:t>
      </w:r>
      <w:proofErr w:type="spellStart"/>
      <w:r w:rsidR="000F50C3" w:rsidRPr="00351E80">
        <w:rPr>
          <w:i/>
          <w:sz w:val="22"/>
          <w:szCs w:val="22"/>
        </w:rPr>
        <w:t>Meliniomyces</w:t>
      </w:r>
      <w:proofErr w:type="spellEnd"/>
      <w:r w:rsidR="000F50C3" w:rsidRPr="00351E80">
        <w:rPr>
          <w:i/>
          <w:sz w:val="22"/>
          <w:szCs w:val="22"/>
        </w:rPr>
        <w:t xml:space="preserve"> bicolor</w:t>
      </w:r>
      <w:r w:rsidR="000F50C3" w:rsidRPr="00351E80">
        <w:rPr>
          <w:sz w:val="22"/>
          <w:szCs w:val="22"/>
        </w:rPr>
        <w:t xml:space="preserve"> and </w:t>
      </w:r>
      <w:proofErr w:type="spellStart"/>
      <w:r w:rsidR="000F50C3" w:rsidRPr="00351E80">
        <w:rPr>
          <w:i/>
          <w:sz w:val="22"/>
          <w:szCs w:val="22"/>
        </w:rPr>
        <w:t>Mortierella</w:t>
      </w:r>
      <w:proofErr w:type="spellEnd"/>
      <w:r w:rsidR="000F50C3" w:rsidRPr="00351E80">
        <w:rPr>
          <w:i/>
          <w:sz w:val="22"/>
          <w:szCs w:val="22"/>
        </w:rPr>
        <w:t xml:space="preserve"> </w:t>
      </w:r>
      <w:proofErr w:type="spellStart"/>
      <w:r w:rsidR="000F50C3" w:rsidRPr="00351E80">
        <w:rPr>
          <w:i/>
          <w:sz w:val="22"/>
          <w:szCs w:val="22"/>
        </w:rPr>
        <w:t>elongata</w:t>
      </w:r>
      <w:proofErr w:type="spellEnd"/>
      <w:r w:rsidR="000F50C3" w:rsidRPr="00351E80">
        <w:rPr>
          <w:sz w:val="22"/>
          <w:szCs w:val="22"/>
        </w:rPr>
        <w:t xml:space="preserve">. </w:t>
      </w:r>
      <w:proofErr w:type="spellStart"/>
      <w:r w:rsidR="00551A3D" w:rsidRPr="00351E80">
        <w:rPr>
          <w:i/>
          <w:sz w:val="22"/>
          <w:szCs w:val="22"/>
        </w:rPr>
        <w:t>Meliniomyces</w:t>
      </w:r>
      <w:proofErr w:type="spellEnd"/>
      <w:r w:rsidR="00551A3D" w:rsidRPr="00351E80">
        <w:rPr>
          <w:i/>
          <w:sz w:val="22"/>
          <w:szCs w:val="22"/>
        </w:rPr>
        <w:t xml:space="preserve"> bicolor</w:t>
      </w:r>
      <w:r w:rsidR="00551A3D" w:rsidRPr="00351E80">
        <w:rPr>
          <w:sz w:val="22"/>
          <w:szCs w:val="22"/>
        </w:rPr>
        <w:t xml:space="preserve"> can </w:t>
      </w:r>
      <w:r w:rsidR="00064992" w:rsidRPr="00351E80">
        <w:rPr>
          <w:sz w:val="22"/>
          <w:szCs w:val="22"/>
        </w:rPr>
        <w:t>form</w:t>
      </w:r>
      <w:r w:rsidR="00551A3D" w:rsidRPr="00351E80">
        <w:rPr>
          <w:sz w:val="22"/>
          <w:szCs w:val="22"/>
        </w:rPr>
        <w:t xml:space="preserve"> </w:t>
      </w:r>
      <w:r w:rsidR="00064992" w:rsidRPr="00351E80">
        <w:rPr>
          <w:sz w:val="22"/>
          <w:szCs w:val="22"/>
        </w:rPr>
        <w:t xml:space="preserve">both </w:t>
      </w:r>
      <w:r w:rsidR="00551A3D" w:rsidRPr="00351E80">
        <w:rPr>
          <w:sz w:val="22"/>
          <w:szCs w:val="22"/>
        </w:rPr>
        <w:t>melanized</w:t>
      </w:r>
      <w:r w:rsidR="009760AE" w:rsidRPr="00351E80">
        <w:rPr>
          <w:sz w:val="22"/>
          <w:szCs w:val="22"/>
        </w:rPr>
        <w:t xml:space="preserve"> </w:t>
      </w:r>
      <w:r w:rsidR="00551A3D" w:rsidRPr="00351E80">
        <w:rPr>
          <w:sz w:val="22"/>
          <w:szCs w:val="22"/>
        </w:rPr>
        <w:t>and non-melanized morphs</w:t>
      </w:r>
      <w:r w:rsidR="00064992" w:rsidRPr="00351E80">
        <w:rPr>
          <w:sz w:val="22"/>
          <w:szCs w:val="22"/>
        </w:rPr>
        <w:t xml:space="preserve"> depending on culture conditions (Fernandez and Kennedy 2018). </w:t>
      </w:r>
      <w:r w:rsidR="000F50C3" w:rsidRPr="00351E80">
        <w:rPr>
          <w:sz w:val="22"/>
          <w:szCs w:val="22"/>
        </w:rPr>
        <w:t>Fungal biomass was produced in liquid cultures by inoculating 50</w:t>
      </w:r>
      <w:r w:rsidR="00064992" w:rsidRPr="00351E80">
        <w:rPr>
          <w:sz w:val="22"/>
          <w:szCs w:val="22"/>
        </w:rPr>
        <w:t xml:space="preserve"> </w:t>
      </w:r>
      <w:r w:rsidR="000F50C3" w:rsidRPr="00351E80">
        <w:rPr>
          <w:sz w:val="22"/>
          <w:szCs w:val="22"/>
        </w:rPr>
        <w:t>mL of half-strength potato dextrose broth with 3mm diameter mycelial plugs</w:t>
      </w:r>
      <w:r w:rsidR="00064992" w:rsidRPr="00351E80">
        <w:rPr>
          <w:sz w:val="22"/>
          <w:szCs w:val="22"/>
        </w:rPr>
        <w:t>.</w:t>
      </w:r>
      <w:r w:rsidR="009760AE" w:rsidRPr="00351E80">
        <w:rPr>
          <w:sz w:val="22"/>
          <w:szCs w:val="22"/>
        </w:rPr>
        <w:t xml:space="preserve"> To generate the white (non-melanized) morph of M. </w:t>
      </w:r>
      <w:r w:rsidR="009760AE" w:rsidRPr="00351E80">
        <w:rPr>
          <w:i/>
          <w:sz w:val="22"/>
          <w:szCs w:val="22"/>
        </w:rPr>
        <w:t>bicolor</w:t>
      </w:r>
      <w:r w:rsidR="009760AE" w:rsidRPr="00351E80">
        <w:rPr>
          <w:sz w:val="22"/>
          <w:szCs w:val="22"/>
        </w:rPr>
        <w:t>, cultures were submerged in an additional 50ml of broth, reducing the fungi’s exposure to oxygen and limiting the redox reactions that polymerize melanin precursors (</w:t>
      </w:r>
      <w:proofErr w:type="spellStart"/>
      <w:r w:rsidR="009760AE" w:rsidRPr="00351E80">
        <w:rPr>
          <w:sz w:val="22"/>
          <w:szCs w:val="22"/>
        </w:rPr>
        <w:t>Siletti</w:t>
      </w:r>
      <w:proofErr w:type="spellEnd"/>
      <w:r w:rsidR="009760AE" w:rsidRPr="00351E80">
        <w:rPr>
          <w:sz w:val="22"/>
          <w:szCs w:val="22"/>
        </w:rPr>
        <w:t xml:space="preserve"> </w:t>
      </w:r>
      <w:r w:rsidR="009760AE" w:rsidRPr="00351E80">
        <w:rPr>
          <w:i/>
          <w:sz w:val="22"/>
          <w:szCs w:val="22"/>
        </w:rPr>
        <w:t>et al.</w:t>
      </w:r>
      <w:r w:rsidR="009760AE" w:rsidRPr="00351E80">
        <w:rPr>
          <w:sz w:val="22"/>
          <w:szCs w:val="22"/>
        </w:rPr>
        <w:t xml:space="preserve"> 2017: Fernandez </w:t>
      </w:r>
      <w:r w:rsidR="009760AE" w:rsidRPr="00351E80">
        <w:rPr>
          <w:i/>
          <w:sz w:val="22"/>
          <w:szCs w:val="22"/>
        </w:rPr>
        <w:t xml:space="preserve">et al. </w:t>
      </w:r>
      <w:r w:rsidR="009760AE" w:rsidRPr="00351E80">
        <w:rPr>
          <w:sz w:val="22"/>
          <w:szCs w:val="22"/>
        </w:rPr>
        <w:t>2018).</w:t>
      </w:r>
      <w:r w:rsidR="00064992" w:rsidRPr="00351E80">
        <w:rPr>
          <w:sz w:val="22"/>
          <w:szCs w:val="22"/>
        </w:rPr>
        <w:t xml:space="preserve"> Following inoculation, </w:t>
      </w:r>
      <w:r w:rsidR="000F50C3" w:rsidRPr="00351E80">
        <w:rPr>
          <w:sz w:val="22"/>
          <w:szCs w:val="22"/>
        </w:rPr>
        <w:t>cultures</w:t>
      </w:r>
      <w:r w:rsidR="006508BC" w:rsidRPr="00351E80">
        <w:rPr>
          <w:sz w:val="22"/>
          <w:szCs w:val="22"/>
        </w:rPr>
        <w:t xml:space="preserve"> were</w:t>
      </w:r>
      <w:r w:rsidR="00551A3D" w:rsidRPr="00351E80">
        <w:rPr>
          <w:sz w:val="22"/>
          <w:szCs w:val="22"/>
        </w:rPr>
        <w:t xml:space="preserve"> transferred to an orbital shaker and</w:t>
      </w:r>
      <w:r w:rsidR="006508BC" w:rsidRPr="00351E80">
        <w:rPr>
          <w:sz w:val="22"/>
          <w:szCs w:val="22"/>
        </w:rPr>
        <w:t xml:space="preserve"> </w:t>
      </w:r>
      <w:r w:rsidR="00551A3D" w:rsidRPr="00351E80">
        <w:rPr>
          <w:sz w:val="22"/>
          <w:szCs w:val="22"/>
        </w:rPr>
        <w:t xml:space="preserve">left to shake at 80 rpm </w:t>
      </w:r>
      <w:r w:rsidR="006508BC" w:rsidRPr="00351E80">
        <w:rPr>
          <w:sz w:val="22"/>
          <w:szCs w:val="22"/>
        </w:rPr>
        <w:t>orbital</w:t>
      </w:r>
      <w:r w:rsidR="009760AE" w:rsidRPr="00351E80">
        <w:rPr>
          <w:sz w:val="22"/>
          <w:szCs w:val="22"/>
        </w:rPr>
        <w:t xml:space="preserve"> for</w:t>
      </w:r>
      <w:r w:rsidR="00551A3D" w:rsidRPr="00351E80">
        <w:rPr>
          <w:sz w:val="22"/>
          <w:szCs w:val="22"/>
        </w:rPr>
        <w:t xml:space="preserve"> at least</w:t>
      </w:r>
      <w:r w:rsidR="000F50C3" w:rsidRPr="00351E80">
        <w:rPr>
          <w:sz w:val="22"/>
          <w:szCs w:val="22"/>
        </w:rPr>
        <w:t xml:space="preserve"> 30 days</w:t>
      </w:r>
      <w:r w:rsidR="00064992" w:rsidRPr="00351E80">
        <w:rPr>
          <w:sz w:val="22"/>
          <w:szCs w:val="22"/>
        </w:rPr>
        <w:t xml:space="preserve"> or until growth stopped</w:t>
      </w:r>
      <w:r w:rsidR="006508BC" w:rsidRPr="00351E80">
        <w:rPr>
          <w:sz w:val="22"/>
          <w:szCs w:val="22"/>
        </w:rPr>
        <w:t xml:space="preserve"> (</w:t>
      </w:r>
      <w:r w:rsidR="00064992" w:rsidRPr="00351E80">
        <w:rPr>
          <w:sz w:val="22"/>
          <w:szCs w:val="22"/>
        </w:rPr>
        <w:t xml:space="preserve">growing </w:t>
      </w:r>
      <w:r w:rsidR="006508BC" w:rsidRPr="00351E80">
        <w:rPr>
          <w:sz w:val="22"/>
          <w:szCs w:val="22"/>
        </w:rPr>
        <w:t>times</w:t>
      </w:r>
      <w:r w:rsidR="00064992" w:rsidRPr="00351E80">
        <w:rPr>
          <w:sz w:val="22"/>
          <w:szCs w:val="22"/>
        </w:rPr>
        <w:t xml:space="preserve"> differed among fungal isolates as melanized species tended to grow more slowly</w:t>
      </w:r>
      <w:r w:rsidR="000F648E" w:rsidRPr="00351E80">
        <w:rPr>
          <w:sz w:val="22"/>
          <w:szCs w:val="22"/>
        </w:rPr>
        <w:t xml:space="preserve"> see Supplementary information)</w:t>
      </w:r>
      <w:r w:rsidR="009760AE" w:rsidRPr="00351E80">
        <w:rPr>
          <w:sz w:val="22"/>
          <w:szCs w:val="22"/>
        </w:rPr>
        <w:t xml:space="preserve">. </w:t>
      </w:r>
      <w:r w:rsidR="006508BC" w:rsidRPr="00351E80">
        <w:rPr>
          <w:sz w:val="22"/>
          <w:szCs w:val="22"/>
        </w:rPr>
        <w:t xml:space="preserve"> </w:t>
      </w:r>
    </w:p>
    <w:p w14:paraId="19C0147B" w14:textId="3EDF6276" w:rsidR="00064992" w:rsidRPr="00351E80" w:rsidRDefault="00064992" w:rsidP="006508BC">
      <w:pPr>
        <w:jc w:val="both"/>
        <w:rPr>
          <w:sz w:val="22"/>
          <w:szCs w:val="22"/>
        </w:rPr>
      </w:pPr>
    </w:p>
    <w:p w14:paraId="257EC6E3" w14:textId="26472793" w:rsidR="005647D0" w:rsidRPr="00351E80" w:rsidRDefault="00551A3D" w:rsidP="00064992">
      <w:pPr>
        <w:jc w:val="both"/>
        <w:rPr>
          <w:sz w:val="22"/>
          <w:szCs w:val="22"/>
        </w:rPr>
      </w:pPr>
      <w:r w:rsidRPr="00351E80">
        <w:rPr>
          <w:sz w:val="22"/>
          <w:szCs w:val="22"/>
        </w:rPr>
        <w:t xml:space="preserve">To produce </w:t>
      </w:r>
      <w:r w:rsidR="00064992" w:rsidRPr="00351E80">
        <w:rPr>
          <w:sz w:val="22"/>
          <w:szCs w:val="22"/>
        </w:rPr>
        <w:t>the fungal necromass,</w:t>
      </w:r>
      <w:r w:rsidRPr="00351E80">
        <w:rPr>
          <w:sz w:val="22"/>
          <w:szCs w:val="22"/>
        </w:rPr>
        <w:t xml:space="preserve"> cultures were rinsed</w:t>
      </w:r>
      <w:r w:rsidR="006508BC" w:rsidRPr="00351E80">
        <w:rPr>
          <w:sz w:val="22"/>
          <w:szCs w:val="22"/>
        </w:rPr>
        <w:t xml:space="preserve"> with distilled water and </w:t>
      </w:r>
      <w:r w:rsidRPr="00351E80">
        <w:rPr>
          <w:sz w:val="22"/>
          <w:szCs w:val="22"/>
        </w:rPr>
        <w:t>dried at 26</w:t>
      </w:r>
      <w:r w:rsidR="006508BC" w:rsidRPr="00351E80">
        <w:rPr>
          <w:sz w:val="22"/>
          <w:szCs w:val="22"/>
        </w:rPr>
        <w:t xml:space="preserve">°C for 24 hours. </w:t>
      </w:r>
      <w:r w:rsidR="00064992" w:rsidRPr="00351E80">
        <w:rPr>
          <w:sz w:val="22"/>
          <w:szCs w:val="22"/>
        </w:rPr>
        <w:t xml:space="preserve">Dried fungal cultures (~25mg) were then placed into nylon mesh litter bags constructed from 53 micron mesh (Elko, Minneapolis, MN, USA). Separate litter bags were constructed for each fungal isolate and morph of </w:t>
      </w:r>
      <w:r w:rsidR="00064992" w:rsidRPr="00351E80">
        <w:rPr>
          <w:i/>
          <w:sz w:val="22"/>
          <w:szCs w:val="22"/>
        </w:rPr>
        <w:t xml:space="preserve">M. </w:t>
      </w:r>
      <w:proofErr w:type="spellStart"/>
      <w:r w:rsidR="00064992" w:rsidRPr="00351E80">
        <w:rPr>
          <w:i/>
          <w:sz w:val="22"/>
          <w:szCs w:val="22"/>
        </w:rPr>
        <w:t>biclor</w:t>
      </w:r>
      <w:proofErr w:type="spellEnd"/>
      <w:r w:rsidR="00064992" w:rsidRPr="00351E80">
        <w:rPr>
          <w:sz w:val="22"/>
          <w:szCs w:val="22"/>
        </w:rPr>
        <w:t xml:space="preserve">. During deployment, litter bags were buried at the interface between organic and mineral soil. Upon collection the necromass was removed from the litterbag and dried to a constant mass to determine mass remaining. Following mass measurements, </w:t>
      </w:r>
      <w:r w:rsidR="005647D0" w:rsidRPr="00351E80">
        <w:rPr>
          <w:sz w:val="22"/>
          <w:szCs w:val="22"/>
        </w:rPr>
        <w:t xml:space="preserve">a subset of </w:t>
      </w:r>
      <w:r w:rsidR="00064992" w:rsidRPr="00351E80">
        <w:rPr>
          <w:sz w:val="22"/>
          <w:szCs w:val="22"/>
        </w:rPr>
        <w:t>remaining necromass was stored at -20</w:t>
      </w:r>
      <w:r w:rsidR="00064992" w:rsidRPr="00351E80">
        <w:rPr>
          <w:sz w:val="22"/>
          <w:szCs w:val="22"/>
          <w:vertAlign w:val="superscript"/>
        </w:rPr>
        <w:t>o</w:t>
      </w:r>
      <w:r w:rsidR="00064992" w:rsidRPr="00351E80">
        <w:rPr>
          <w:sz w:val="22"/>
          <w:szCs w:val="22"/>
        </w:rPr>
        <w:t>C for DNA analyses. While the preparation and processing of necromass was standardized across the three sites,</w:t>
      </w:r>
      <w:r w:rsidR="009760AE" w:rsidRPr="00351E80">
        <w:rPr>
          <w:sz w:val="22"/>
          <w:szCs w:val="22"/>
        </w:rPr>
        <w:t xml:space="preserve"> study durations, </w:t>
      </w:r>
      <w:r w:rsidR="00064992" w:rsidRPr="00351E80">
        <w:rPr>
          <w:sz w:val="22"/>
          <w:szCs w:val="22"/>
        </w:rPr>
        <w:t>incubation times and the individual</w:t>
      </w:r>
      <w:r w:rsidR="009760AE" w:rsidRPr="00351E80">
        <w:rPr>
          <w:sz w:val="22"/>
          <w:szCs w:val="22"/>
        </w:rPr>
        <w:t xml:space="preserve"> isolates decomposed differed (see Supplementary Fig 1). </w:t>
      </w:r>
    </w:p>
    <w:p w14:paraId="4738024E" w14:textId="19C1971B" w:rsidR="009760AE" w:rsidRPr="00351E80" w:rsidRDefault="009760AE" w:rsidP="009760AE">
      <w:pPr>
        <w:jc w:val="both"/>
        <w:rPr>
          <w:sz w:val="22"/>
          <w:szCs w:val="22"/>
        </w:rPr>
      </w:pPr>
    </w:p>
    <w:p w14:paraId="19D4B902" w14:textId="02767314" w:rsidR="009760AE" w:rsidRPr="00351E80" w:rsidRDefault="009760AE" w:rsidP="000F648E">
      <w:pPr>
        <w:jc w:val="both"/>
        <w:rPr>
          <w:sz w:val="22"/>
          <w:szCs w:val="22"/>
        </w:rPr>
      </w:pPr>
      <w:r w:rsidRPr="00351E80">
        <w:rPr>
          <w:sz w:val="22"/>
          <w:szCs w:val="22"/>
        </w:rPr>
        <w:lastRenderedPageBreak/>
        <w:t xml:space="preserve">Two successive studies were conducted at the prairie site; in the first study </w:t>
      </w:r>
      <w:proofErr w:type="spellStart"/>
      <w:r w:rsidR="005647D0" w:rsidRPr="00351E80">
        <w:rPr>
          <w:i/>
          <w:sz w:val="22"/>
          <w:szCs w:val="22"/>
        </w:rPr>
        <w:t>Cenococcum</w:t>
      </w:r>
      <w:proofErr w:type="spellEnd"/>
      <w:r w:rsidR="005647D0" w:rsidRPr="00351E80">
        <w:rPr>
          <w:i/>
          <w:sz w:val="22"/>
          <w:szCs w:val="22"/>
        </w:rPr>
        <w:t xml:space="preserve"> </w:t>
      </w:r>
      <w:proofErr w:type="spellStart"/>
      <w:r w:rsidR="005647D0" w:rsidRPr="00351E80">
        <w:rPr>
          <w:i/>
          <w:sz w:val="22"/>
          <w:szCs w:val="22"/>
        </w:rPr>
        <w:t>geophilum</w:t>
      </w:r>
      <w:proofErr w:type="spellEnd"/>
      <w:r w:rsidRPr="00351E80">
        <w:rPr>
          <w:i/>
          <w:sz w:val="22"/>
          <w:szCs w:val="22"/>
        </w:rPr>
        <w:t xml:space="preserve"> </w:t>
      </w:r>
      <w:r w:rsidRPr="00351E80">
        <w:rPr>
          <w:sz w:val="22"/>
          <w:szCs w:val="22"/>
        </w:rPr>
        <w:t xml:space="preserve">and </w:t>
      </w:r>
      <w:proofErr w:type="spellStart"/>
      <w:r w:rsidRPr="00351E80">
        <w:rPr>
          <w:i/>
          <w:sz w:val="22"/>
          <w:szCs w:val="22"/>
        </w:rPr>
        <w:t>Mortierella</w:t>
      </w:r>
      <w:proofErr w:type="spellEnd"/>
      <w:r w:rsidRPr="00351E80">
        <w:rPr>
          <w:i/>
          <w:sz w:val="22"/>
          <w:szCs w:val="22"/>
        </w:rPr>
        <w:t xml:space="preserve"> </w:t>
      </w:r>
      <w:proofErr w:type="spellStart"/>
      <w:r w:rsidRPr="00351E80">
        <w:rPr>
          <w:i/>
          <w:sz w:val="22"/>
          <w:szCs w:val="22"/>
        </w:rPr>
        <w:t>elongata</w:t>
      </w:r>
      <w:proofErr w:type="spellEnd"/>
      <w:r w:rsidRPr="00351E80">
        <w:rPr>
          <w:sz w:val="22"/>
          <w:szCs w:val="22"/>
        </w:rPr>
        <w:t xml:space="preserve"> necromass was incubated for 7, 14, 21, 30 and 65 day periods beginning in July of 2017 (n = 4 litter bags of each fungal species for each mycorrhizal association treatment for each sampling date).  The second prairie study was meant to replicate the results of the first study, but with higher spatial replication. In this second study,</w:t>
      </w:r>
      <w:r w:rsidRPr="00351E80">
        <w:rPr>
          <w:i/>
          <w:sz w:val="22"/>
          <w:szCs w:val="22"/>
        </w:rPr>
        <w:t xml:space="preserve"> </w:t>
      </w:r>
      <w:proofErr w:type="spellStart"/>
      <w:r w:rsidRPr="00351E80">
        <w:rPr>
          <w:i/>
          <w:sz w:val="22"/>
          <w:szCs w:val="22"/>
        </w:rPr>
        <w:t>Cenococcum</w:t>
      </w:r>
      <w:proofErr w:type="spellEnd"/>
      <w:r w:rsidRPr="00351E80">
        <w:rPr>
          <w:i/>
          <w:sz w:val="22"/>
          <w:szCs w:val="22"/>
        </w:rPr>
        <w:t xml:space="preserve"> </w:t>
      </w:r>
      <w:proofErr w:type="spellStart"/>
      <w:r w:rsidRPr="00351E80">
        <w:rPr>
          <w:i/>
          <w:sz w:val="22"/>
          <w:szCs w:val="22"/>
        </w:rPr>
        <w:t>geophilum</w:t>
      </w:r>
      <w:proofErr w:type="spellEnd"/>
      <w:r w:rsidRPr="00351E80">
        <w:rPr>
          <w:i/>
          <w:sz w:val="22"/>
          <w:szCs w:val="22"/>
        </w:rPr>
        <w:t>,</w:t>
      </w:r>
      <w:r w:rsidRPr="00351E80">
        <w:rPr>
          <w:sz w:val="22"/>
          <w:szCs w:val="22"/>
        </w:rPr>
        <w:t xml:space="preserve"> </w:t>
      </w:r>
      <w:proofErr w:type="spellStart"/>
      <w:r w:rsidR="005647D0" w:rsidRPr="00351E80">
        <w:rPr>
          <w:i/>
          <w:sz w:val="22"/>
          <w:szCs w:val="22"/>
        </w:rPr>
        <w:t>Meliniomyces</w:t>
      </w:r>
      <w:proofErr w:type="spellEnd"/>
      <w:r w:rsidR="005647D0" w:rsidRPr="00351E80">
        <w:rPr>
          <w:i/>
          <w:sz w:val="22"/>
          <w:szCs w:val="22"/>
        </w:rPr>
        <w:t xml:space="preserve"> bicolor</w:t>
      </w:r>
      <w:r w:rsidRPr="00351E80">
        <w:rPr>
          <w:i/>
          <w:sz w:val="22"/>
          <w:szCs w:val="22"/>
        </w:rPr>
        <w:t xml:space="preserve"> </w:t>
      </w:r>
      <w:r w:rsidRPr="00351E80">
        <w:rPr>
          <w:sz w:val="22"/>
          <w:szCs w:val="22"/>
        </w:rPr>
        <w:t xml:space="preserve">(the black morph)  and </w:t>
      </w:r>
      <w:proofErr w:type="spellStart"/>
      <w:r w:rsidRPr="00351E80">
        <w:rPr>
          <w:i/>
          <w:sz w:val="22"/>
          <w:szCs w:val="22"/>
        </w:rPr>
        <w:t>Mortierella</w:t>
      </w:r>
      <w:proofErr w:type="spellEnd"/>
      <w:r w:rsidRPr="00351E80">
        <w:rPr>
          <w:i/>
          <w:sz w:val="22"/>
          <w:szCs w:val="22"/>
        </w:rPr>
        <w:t xml:space="preserve"> </w:t>
      </w:r>
      <w:proofErr w:type="spellStart"/>
      <w:r w:rsidRPr="00351E80">
        <w:rPr>
          <w:i/>
          <w:sz w:val="22"/>
          <w:szCs w:val="22"/>
        </w:rPr>
        <w:t>elongata</w:t>
      </w:r>
      <w:proofErr w:type="spellEnd"/>
      <w:r w:rsidRPr="00351E80">
        <w:rPr>
          <w:sz w:val="22"/>
          <w:szCs w:val="22"/>
        </w:rPr>
        <w:t xml:space="preserve"> necromass was incubated for 11 and 34 days starting in late August of 2017 (n = 6 litter bags of each fungal species for each mycorrhizal association treatment for each sampling date) .  </w:t>
      </w:r>
      <w:proofErr w:type="spellStart"/>
      <w:r w:rsidRPr="00351E80">
        <w:rPr>
          <w:i/>
          <w:sz w:val="22"/>
          <w:szCs w:val="22"/>
        </w:rPr>
        <w:t>Mortierella</w:t>
      </w:r>
      <w:proofErr w:type="spellEnd"/>
      <w:r w:rsidRPr="00351E80">
        <w:rPr>
          <w:i/>
          <w:sz w:val="22"/>
          <w:szCs w:val="22"/>
        </w:rPr>
        <w:t xml:space="preserve"> </w:t>
      </w:r>
      <w:proofErr w:type="spellStart"/>
      <w:r w:rsidRPr="00351E80">
        <w:rPr>
          <w:i/>
          <w:sz w:val="22"/>
          <w:szCs w:val="22"/>
        </w:rPr>
        <w:t>elongata</w:t>
      </w:r>
      <w:proofErr w:type="spellEnd"/>
      <w:r w:rsidRPr="00351E80">
        <w:rPr>
          <w:sz w:val="22"/>
          <w:szCs w:val="22"/>
        </w:rPr>
        <w:t xml:space="preserve"> and </w:t>
      </w:r>
      <w:proofErr w:type="spellStart"/>
      <w:r w:rsidRPr="00351E80">
        <w:rPr>
          <w:i/>
          <w:sz w:val="22"/>
          <w:szCs w:val="22"/>
        </w:rPr>
        <w:t>Meliniomyces</w:t>
      </w:r>
      <w:proofErr w:type="spellEnd"/>
      <w:r w:rsidRPr="00351E80">
        <w:rPr>
          <w:i/>
          <w:sz w:val="22"/>
          <w:szCs w:val="22"/>
        </w:rPr>
        <w:t xml:space="preserve"> bicolor</w:t>
      </w:r>
      <w:r w:rsidRPr="00351E80">
        <w:rPr>
          <w:sz w:val="22"/>
          <w:szCs w:val="22"/>
        </w:rPr>
        <w:t xml:space="preserve"> (both the white and black morphs) necromass was incubated in the oak-savanna site for 14, 28, 42 and 56 day increments starting in (June or July) of 2017 (n = 3 litter bags of each fungal species for each mycorrhizal association treatment for each sampling date. </w:t>
      </w:r>
      <w:proofErr w:type="spellStart"/>
      <w:r w:rsidR="00D56522" w:rsidRPr="00351E80">
        <w:rPr>
          <w:i/>
          <w:sz w:val="22"/>
          <w:szCs w:val="22"/>
        </w:rPr>
        <w:t>Mortierella</w:t>
      </w:r>
      <w:proofErr w:type="spellEnd"/>
      <w:r w:rsidR="00D56522" w:rsidRPr="00351E80">
        <w:rPr>
          <w:i/>
          <w:sz w:val="22"/>
          <w:szCs w:val="22"/>
        </w:rPr>
        <w:t xml:space="preserve"> </w:t>
      </w:r>
      <w:proofErr w:type="spellStart"/>
      <w:r w:rsidR="00D56522" w:rsidRPr="00351E80">
        <w:rPr>
          <w:i/>
          <w:sz w:val="22"/>
          <w:szCs w:val="22"/>
        </w:rPr>
        <w:t>elongata</w:t>
      </w:r>
      <w:proofErr w:type="spellEnd"/>
      <w:r w:rsidR="00D56522" w:rsidRPr="00351E80">
        <w:rPr>
          <w:sz w:val="22"/>
          <w:szCs w:val="22"/>
        </w:rPr>
        <w:t xml:space="preserve"> and </w:t>
      </w:r>
      <w:proofErr w:type="spellStart"/>
      <w:r w:rsidR="00D56522" w:rsidRPr="00351E80">
        <w:rPr>
          <w:i/>
          <w:sz w:val="22"/>
          <w:szCs w:val="22"/>
        </w:rPr>
        <w:t>Meliniomyces</w:t>
      </w:r>
      <w:proofErr w:type="spellEnd"/>
      <w:r w:rsidR="00D56522" w:rsidRPr="00351E80">
        <w:rPr>
          <w:i/>
          <w:sz w:val="22"/>
          <w:szCs w:val="22"/>
        </w:rPr>
        <w:t xml:space="preserve"> bicolor</w:t>
      </w:r>
      <w:r w:rsidR="00D56522" w:rsidRPr="00351E80">
        <w:rPr>
          <w:sz w:val="22"/>
          <w:szCs w:val="22"/>
        </w:rPr>
        <w:t xml:space="preserve"> (</w:t>
      </w:r>
      <w:r w:rsidRPr="00351E80">
        <w:rPr>
          <w:sz w:val="22"/>
          <w:szCs w:val="22"/>
        </w:rPr>
        <w:t xml:space="preserve">the </w:t>
      </w:r>
      <w:r w:rsidR="00D56522" w:rsidRPr="00351E80">
        <w:rPr>
          <w:sz w:val="22"/>
          <w:szCs w:val="22"/>
        </w:rPr>
        <w:t xml:space="preserve">black morph) were decomposed at the forest site over 14 day, </w:t>
      </w:r>
      <w:r w:rsidRPr="00351E80">
        <w:rPr>
          <w:sz w:val="22"/>
          <w:szCs w:val="22"/>
        </w:rPr>
        <w:t>31 and 92 days b</w:t>
      </w:r>
      <w:r w:rsidR="000F648E" w:rsidRPr="00351E80">
        <w:rPr>
          <w:sz w:val="22"/>
          <w:szCs w:val="22"/>
        </w:rPr>
        <w:t>eginning in late July of 2017 (</w:t>
      </w:r>
      <w:r w:rsidRPr="00351E80">
        <w:rPr>
          <w:sz w:val="22"/>
          <w:szCs w:val="22"/>
        </w:rPr>
        <w:t xml:space="preserve">n = 7 litter bags of each fungal species for each mycorrhizal association treatment for each sampling date). </w:t>
      </w:r>
    </w:p>
    <w:p w14:paraId="1A19B890" w14:textId="414C5EF1" w:rsidR="000F648E" w:rsidRPr="00351E80" w:rsidRDefault="000F648E" w:rsidP="000F648E">
      <w:pPr>
        <w:jc w:val="both"/>
        <w:rPr>
          <w:sz w:val="22"/>
          <w:szCs w:val="22"/>
        </w:rPr>
      </w:pPr>
    </w:p>
    <w:p w14:paraId="3E0BB9B7" w14:textId="466B5EC2" w:rsidR="000F648E" w:rsidRPr="00351E80" w:rsidRDefault="000F648E" w:rsidP="000F648E">
      <w:pPr>
        <w:jc w:val="both"/>
        <w:rPr>
          <w:sz w:val="22"/>
          <w:szCs w:val="22"/>
        </w:rPr>
      </w:pPr>
      <w:r w:rsidRPr="00351E80">
        <w:rPr>
          <w:sz w:val="22"/>
          <w:szCs w:val="22"/>
        </w:rPr>
        <w:t>Soil moisture was collected at the same time litter bags were harvested. pH measurements and surrounding soil. Soil was sieved (2mm sieve)  or roots/ rocks were removed prior to measurements being made</w:t>
      </w:r>
    </w:p>
    <w:p w14:paraId="0997CF3E" w14:textId="77777777" w:rsidR="000F648E" w:rsidRPr="00351E80" w:rsidRDefault="000F648E">
      <w:pPr>
        <w:rPr>
          <w:sz w:val="22"/>
          <w:szCs w:val="22"/>
        </w:rPr>
      </w:pPr>
    </w:p>
    <w:p w14:paraId="38A9FA97" w14:textId="77777777" w:rsidR="009760AE" w:rsidRPr="00351E80" w:rsidRDefault="009760AE">
      <w:pPr>
        <w:rPr>
          <w:sz w:val="22"/>
          <w:szCs w:val="22"/>
        </w:rPr>
      </w:pPr>
    </w:p>
    <w:p w14:paraId="650FA162" w14:textId="7840DF21" w:rsidR="006508BC" w:rsidRPr="00351E80" w:rsidRDefault="006508BC">
      <w:pPr>
        <w:rPr>
          <w:i/>
          <w:sz w:val="22"/>
          <w:szCs w:val="22"/>
        </w:rPr>
      </w:pPr>
      <w:r w:rsidRPr="00351E80">
        <w:rPr>
          <w:i/>
          <w:sz w:val="22"/>
          <w:szCs w:val="22"/>
        </w:rPr>
        <w:t xml:space="preserve">Identification of </w:t>
      </w:r>
      <w:r w:rsidR="00B73CAD" w:rsidRPr="00351E80">
        <w:rPr>
          <w:i/>
          <w:sz w:val="22"/>
          <w:szCs w:val="22"/>
        </w:rPr>
        <w:t xml:space="preserve">Bacterial and Fungal </w:t>
      </w:r>
      <w:r w:rsidRPr="00351E80">
        <w:rPr>
          <w:i/>
          <w:sz w:val="22"/>
          <w:szCs w:val="22"/>
        </w:rPr>
        <w:t>Decomposer Communities</w:t>
      </w:r>
    </w:p>
    <w:p w14:paraId="6BBCE35B" w14:textId="77777777" w:rsidR="00064992" w:rsidRPr="00351E80" w:rsidRDefault="00064992">
      <w:pPr>
        <w:rPr>
          <w:i/>
          <w:sz w:val="22"/>
          <w:szCs w:val="22"/>
        </w:rPr>
      </w:pPr>
    </w:p>
    <w:p w14:paraId="1DC9527D" w14:textId="1D6DED18" w:rsidR="000F648E" w:rsidRPr="00351E80" w:rsidRDefault="009760AE" w:rsidP="009760AE">
      <w:pPr>
        <w:jc w:val="both"/>
        <w:rPr>
          <w:sz w:val="22"/>
          <w:szCs w:val="22"/>
        </w:rPr>
      </w:pPr>
      <w:r w:rsidRPr="00351E80">
        <w:rPr>
          <w:sz w:val="22"/>
          <w:szCs w:val="22"/>
        </w:rPr>
        <w:t xml:space="preserve">For a comparison of microbial decomposer communities among sites we performed molecular analyses for the black morph of </w:t>
      </w:r>
      <w:proofErr w:type="spellStart"/>
      <w:r w:rsidRPr="00351E80">
        <w:rPr>
          <w:i/>
          <w:sz w:val="22"/>
          <w:szCs w:val="22"/>
        </w:rPr>
        <w:t>Meliniomyces</w:t>
      </w:r>
      <w:proofErr w:type="spellEnd"/>
      <w:r w:rsidRPr="00351E80">
        <w:rPr>
          <w:i/>
          <w:sz w:val="22"/>
          <w:szCs w:val="22"/>
        </w:rPr>
        <w:t xml:space="preserve"> bicolor</w:t>
      </w:r>
      <w:r w:rsidRPr="00351E80">
        <w:rPr>
          <w:sz w:val="22"/>
          <w:szCs w:val="22"/>
        </w:rPr>
        <w:t xml:space="preserve"> and </w:t>
      </w:r>
      <w:proofErr w:type="spellStart"/>
      <w:r w:rsidRPr="00351E80">
        <w:rPr>
          <w:i/>
          <w:sz w:val="22"/>
          <w:szCs w:val="22"/>
        </w:rPr>
        <w:t>Mortierella</w:t>
      </w:r>
      <w:proofErr w:type="spellEnd"/>
      <w:r w:rsidRPr="00351E80">
        <w:rPr>
          <w:i/>
          <w:sz w:val="22"/>
          <w:szCs w:val="22"/>
        </w:rPr>
        <w:t xml:space="preserve"> </w:t>
      </w:r>
      <w:proofErr w:type="spellStart"/>
      <w:r w:rsidRPr="00351E80">
        <w:rPr>
          <w:i/>
          <w:sz w:val="22"/>
          <w:szCs w:val="22"/>
        </w:rPr>
        <w:t>elongata</w:t>
      </w:r>
      <w:proofErr w:type="spellEnd"/>
      <w:r w:rsidRPr="00351E80">
        <w:rPr>
          <w:sz w:val="22"/>
          <w:szCs w:val="22"/>
        </w:rPr>
        <w:t xml:space="preserve"> at the oak savanna and temperate forest sites.</w:t>
      </w:r>
      <w:r w:rsidR="000F648E" w:rsidRPr="00351E80">
        <w:rPr>
          <w:sz w:val="22"/>
          <w:szCs w:val="22"/>
        </w:rPr>
        <w:t xml:space="preserve"> Microbial genomic DNA was isolated from soil and necromass samples using </w:t>
      </w:r>
      <w:proofErr w:type="spellStart"/>
      <w:r w:rsidR="000F648E" w:rsidRPr="00351E80">
        <w:rPr>
          <w:sz w:val="22"/>
          <w:szCs w:val="22"/>
        </w:rPr>
        <w:t>DNeasy</w:t>
      </w:r>
      <w:proofErr w:type="spellEnd"/>
      <w:r w:rsidR="000F648E" w:rsidRPr="00351E80">
        <w:rPr>
          <w:sz w:val="22"/>
          <w:szCs w:val="22"/>
        </w:rPr>
        <w:t xml:space="preserve"> </w:t>
      </w:r>
      <w:proofErr w:type="spellStart"/>
      <w:r w:rsidR="000F648E" w:rsidRPr="00351E80">
        <w:rPr>
          <w:sz w:val="22"/>
          <w:szCs w:val="22"/>
        </w:rPr>
        <w:t>PowerSoil</w:t>
      </w:r>
      <w:proofErr w:type="spellEnd"/>
      <w:r w:rsidR="000F648E" w:rsidRPr="00351E80">
        <w:rPr>
          <w:sz w:val="22"/>
          <w:szCs w:val="22"/>
        </w:rPr>
        <w:t xml:space="preserve">  Extraction Kits (QIAGEN, Germantown, MD, USA). DNA extractions were done according to the manufacturer’s instructions with the addition of a bead-beating step prior to the start of the extraction to better homogenize necromass samples (Fernandez and Kennedy 2018). Positive  and negative controls were included for both bacteria and fungi. Positive controls included mock communities from the Human Microbiome Project for bacteria and for fungi, the </w:t>
      </w:r>
      <w:r w:rsidR="00890A66" w:rsidRPr="00351E80">
        <w:rPr>
          <w:sz w:val="22"/>
          <w:szCs w:val="22"/>
        </w:rPr>
        <w:t>“</w:t>
      </w:r>
      <w:proofErr w:type="spellStart"/>
      <w:r w:rsidR="00890A66" w:rsidRPr="00351E80">
        <w:rPr>
          <w:sz w:val="22"/>
          <w:szCs w:val="22"/>
        </w:rPr>
        <w:t>SynMock</w:t>
      </w:r>
      <w:proofErr w:type="spellEnd"/>
      <w:r w:rsidR="00890A66" w:rsidRPr="00351E80">
        <w:rPr>
          <w:sz w:val="22"/>
          <w:szCs w:val="22"/>
        </w:rPr>
        <w:t xml:space="preserve">” synthetic mock community </w:t>
      </w:r>
      <w:r w:rsidR="000F648E" w:rsidRPr="00351E80">
        <w:rPr>
          <w:sz w:val="22"/>
          <w:szCs w:val="22"/>
        </w:rPr>
        <w:t xml:space="preserve">developed by Palmer </w:t>
      </w:r>
      <w:r w:rsidR="000F648E" w:rsidRPr="00351E80">
        <w:rPr>
          <w:i/>
          <w:sz w:val="22"/>
          <w:szCs w:val="22"/>
        </w:rPr>
        <w:t>et al.</w:t>
      </w:r>
      <w:r w:rsidR="00890A66" w:rsidRPr="00351E80">
        <w:rPr>
          <w:sz w:val="22"/>
          <w:szCs w:val="22"/>
        </w:rPr>
        <w:t xml:space="preserve"> (2017</w:t>
      </w:r>
      <w:r w:rsidR="000F648E" w:rsidRPr="00351E80">
        <w:rPr>
          <w:sz w:val="22"/>
          <w:szCs w:val="22"/>
        </w:rPr>
        <w:t>). We also extracted DNA from necromass that had not been incubated in litterbags. Negative controls included lysis tubes lacking substrate and PCR reactions with no DNA template added</w:t>
      </w:r>
    </w:p>
    <w:p w14:paraId="2A6ECD14" w14:textId="352EBAE7" w:rsidR="000F648E" w:rsidRPr="00351E80" w:rsidRDefault="000F648E" w:rsidP="009760AE">
      <w:pPr>
        <w:jc w:val="both"/>
        <w:rPr>
          <w:sz w:val="22"/>
          <w:szCs w:val="22"/>
        </w:rPr>
      </w:pPr>
    </w:p>
    <w:p w14:paraId="561EB4B3" w14:textId="06FCDC94" w:rsidR="000F648E" w:rsidRPr="00351E80" w:rsidRDefault="000F648E" w:rsidP="000F648E">
      <w:pPr>
        <w:jc w:val="both"/>
        <w:rPr>
          <w:sz w:val="22"/>
          <w:szCs w:val="22"/>
        </w:rPr>
      </w:pPr>
      <w:r w:rsidRPr="00351E80">
        <w:rPr>
          <w:sz w:val="22"/>
          <w:szCs w:val="22"/>
        </w:rPr>
        <w:t xml:space="preserve">Bacteria and fungi colonizing necromass samples and nearby soil were identified using high-throughput sequencing. For fungal identification we used the ITS2 primer pair designed by Taylor </w:t>
      </w:r>
      <w:r w:rsidRPr="00351E80">
        <w:rPr>
          <w:i/>
          <w:sz w:val="22"/>
          <w:szCs w:val="22"/>
        </w:rPr>
        <w:t>et al.</w:t>
      </w:r>
      <w:r w:rsidRPr="00351E80">
        <w:rPr>
          <w:sz w:val="22"/>
          <w:szCs w:val="22"/>
        </w:rPr>
        <w:t xml:space="preserve"> (2016). For bacteria, we used 515F-806R primers to target the</w:t>
      </w:r>
      <w:r w:rsidR="00642EB8" w:rsidRPr="00351E80">
        <w:rPr>
          <w:sz w:val="22"/>
          <w:szCs w:val="22"/>
        </w:rPr>
        <w:t xml:space="preserve"> </w:t>
      </w:r>
      <w:r w:rsidRPr="00351E80">
        <w:rPr>
          <w:sz w:val="22"/>
          <w:szCs w:val="22"/>
        </w:rPr>
        <w:t>V4 region of the 16S rRNA gene</w:t>
      </w:r>
      <w:r w:rsidR="00642EB8" w:rsidRPr="00351E80">
        <w:rPr>
          <w:sz w:val="22"/>
          <w:szCs w:val="22"/>
        </w:rPr>
        <w:t xml:space="preserve">. </w:t>
      </w:r>
      <w:r w:rsidRPr="00351E80">
        <w:rPr>
          <w:sz w:val="22"/>
          <w:szCs w:val="22"/>
        </w:rPr>
        <w:t xml:space="preserve">PCR reaction reagents and cycling conditions followed the Illumina </w:t>
      </w:r>
      <w:proofErr w:type="spellStart"/>
      <w:r w:rsidRPr="00351E80">
        <w:rPr>
          <w:sz w:val="22"/>
          <w:szCs w:val="22"/>
        </w:rPr>
        <w:t>MiSeq</w:t>
      </w:r>
      <w:proofErr w:type="spellEnd"/>
      <w:r w:rsidRPr="00351E80">
        <w:rPr>
          <w:sz w:val="22"/>
          <w:szCs w:val="22"/>
        </w:rPr>
        <w:t xml:space="preserve"> two-step PCR amplicon sequencing protocol. If initial PCRs were not successful, we </w:t>
      </w:r>
      <w:r w:rsidR="00642EB8" w:rsidRPr="00351E80">
        <w:rPr>
          <w:sz w:val="22"/>
          <w:szCs w:val="22"/>
        </w:rPr>
        <w:t>performed</w:t>
      </w:r>
      <w:r w:rsidRPr="00351E80">
        <w:rPr>
          <w:sz w:val="22"/>
          <w:szCs w:val="22"/>
        </w:rPr>
        <w:t xml:space="preserve"> dilutions or increased cycle numbers. </w:t>
      </w:r>
      <w:r w:rsidR="00642EB8" w:rsidRPr="00351E80">
        <w:rPr>
          <w:sz w:val="22"/>
          <w:szCs w:val="22"/>
        </w:rPr>
        <w:t>Following amplification</w:t>
      </w:r>
      <w:r w:rsidRPr="00351E80">
        <w:rPr>
          <w:sz w:val="22"/>
          <w:szCs w:val="22"/>
        </w:rPr>
        <w:t xml:space="preserve"> PCR products were visualized by gel electrophoresis and cleaned using the Charm  Just-a-Plate </w:t>
      </w:r>
      <w:proofErr w:type="spellStart"/>
      <w:r w:rsidRPr="00351E80">
        <w:rPr>
          <w:sz w:val="22"/>
          <w:szCs w:val="22"/>
        </w:rPr>
        <w:t>Purifiation</w:t>
      </w:r>
      <w:proofErr w:type="spellEnd"/>
      <w:r w:rsidRPr="00351E80">
        <w:rPr>
          <w:sz w:val="22"/>
          <w:szCs w:val="22"/>
        </w:rPr>
        <w:t xml:space="preserve"> and Normalization Kit (Charm Biotech, San Diego, CA, USA). Successful bacterial and fungal amplicons for each sample were pooled at equimolar concentration and sequenced together on a full </w:t>
      </w:r>
      <w:proofErr w:type="spellStart"/>
      <w:r w:rsidRPr="00351E80">
        <w:rPr>
          <w:sz w:val="22"/>
          <w:szCs w:val="22"/>
        </w:rPr>
        <w:t>MiSeq</w:t>
      </w:r>
      <w:proofErr w:type="spellEnd"/>
      <w:r w:rsidRPr="00351E80">
        <w:rPr>
          <w:sz w:val="22"/>
          <w:szCs w:val="22"/>
        </w:rPr>
        <w:t xml:space="preserve"> lane (2 x 300 </w:t>
      </w:r>
      <w:proofErr w:type="spellStart"/>
      <w:r w:rsidRPr="00351E80">
        <w:rPr>
          <w:sz w:val="22"/>
          <w:szCs w:val="22"/>
        </w:rPr>
        <w:t>bp</w:t>
      </w:r>
      <w:proofErr w:type="spellEnd"/>
      <w:r w:rsidRPr="00351E80">
        <w:rPr>
          <w:sz w:val="22"/>
          <w:szCs w:val="22"/>
        </w:rPr>
        <w:t xml:space="preserve"> V3 Illumina chemistry) at the University of Minnesota Genomic Center.</w:t>
      </w:r>
    </w:p>
    <w:p w14:paraId="56C355F2" w14:textId="71A1ABC9" w:rsidR="000F648E" w:rsidRPr="00351E80" w:rsidRDefault="000F648E" w:rsidP="000F648E">
      <w:pPr>
        <w:jc w:val="both"/>
        <w:rPr>
          <w:sz w:val="22"/>
          <w:szCs w:val="22"/>
        </w:rPr>
      </w:pPr>
    </w:p>
    <w:p w14:paraId="3726CC97" w14:textId="5352C7D1" w:rsidR="000F648E" w:rsidRPr="00351E80" w:rsidRDefault="00642EB8" w:rsidP="000F648E">
      <w:pPr>
        <w:jc w:val="both"/>
        <w:rPr>
          <w:sz w:val="22"/>
          <w:szCs w:val="22"/>
        </w:rPr>
      </w:pPr>
      <w:r w:rsidRPr="00351E80">
        <w:rPr>
          <w:sz w:val="22"/>
          <w:szCs w:val="22"/>
        </w:rPr>
        <w:t xml:space="preserve">To process bacterial and fungal HTS amplicon sequences </w:t>
      </w:r>
      <w:r w:rsidR="000F648E" w:rsidRPr="00351E80">
        <w:rPr>
          <w:sz w:val="22"/>
          <w:szCs w:val="22"/>
        </w:rPr>
        <w:t xml:space="preserve"> </w:t>
      </w:r>
      <w:r w:rsidRPr="00351E80">
        <w:rPr>
          <w:sz w:val="22"/>
          <w:szCs w:val="22"/>
        </w:rPr>
        <w:t xml:space="preserve">we used the </w:t>
      </w:r>
      <w:proofErr w:type="spellStart"/>
      <w:r w:rsidRPr="00351E80">
        <w:rPr>
          <w:sz w:val="22"/>
          <w:szCs w:val="22"/>
        </w:rPr>
        <w:t>AMPtk</w:t>
      </w:r>
      <w:proofErr w:type="spellEnd"/>
      <w:r w:rsidR="00136DC7" w:rsidRPr="00351E80">
        <w:rPr>
          <w:sz w:val="22"/>
          <w:szCs w:val="22"/>
        </w:rPr>
        <w:t xml:space="preserve"> pipeline</w:t>
      </w:r>
      <w:r w:rsidRPr="00351E80">
        <w:rPr>
          <w:sz w:val="22"/>
          <w:szCs w:val="22"/>
        </w:rPr>
        <w:t xml:space="preserve"> (amplicon toolkit; Palmer </w:t>
      </w:r>
      <w:r w:rsidRPr="00351E80">
        <w:rPr>
          <w:i/>
          <w:sz w:val="22"/>
          <w:szCs w:val="22"/>
        </w:rPr>
        <w:t>et al.</w:t>
      </w:r>
      <w:r w:rsidR="00890A66" w:rsidRPr="00351E80">
        <w:rPr>
          <w:sz w:val="22"/>
          <w:szCs w:val="22"/>
        </w:rPr>
        <w:t xml:space="preserve"> 2017</w:t>
      </w:r>
      <w:r w:rsidRPr="00351E80">
        <w:rPr>
          <w:sz w:val="22"/>
          <w:szCs w:val="22"/>
        </w:rPr>
        <w:t xml:space="preserve">) </w:t>
      </w:r>
      <w:r w:rsidR="000F648E" w:rsidRPr="00351E80">
        <w:rPr>
          <w:sz w:val="22"/>
          <w:szCs w:val="22"/>
        </w:rPr>
        <w:t>v1.1</w:t>
      </w:r>
      <w:r w:rsidR="00890A66" w:rsidRPr="00351E80">
        <w:rPr>
          <w:sz w:val="22"/>
          <w:szCs w:val="22"/>
        </w:rPr>
        <w:t xml:space="preserve"> primarily utilizing the default settings </w:t>
      </w:r>
      <w:r w:rsidR="00136DC7" w:rsidRPr="00351E80">
        <w:rPr>
          <w:sz w:val="22"/>
          <w:szCs w:val="22"/>
        </w:rPr>
        <w:t>(</w:t>
      </w:r>
      <w:hyperlink r:id="rId4" w:history="1">
        <w:r w:rsidR="00890A66" w:rsidRPr="00351E80">
          <w:rPr>
            <w:rStyle w:val="Hyperlink"/>
            <w:sz w:val="22"/>
            <w:szCs w:val="22"/>
          </w:rPr>
          <w:t>https://amptk.readthedocs.io/en/latest/index.html</w:t>
        </w:r>
      </w:hyperlink>
      <w:r w:rsidR="00890A66" w:rsidRPr="00351E80">
        <w:rPr>
          <w:sz w:val="22"/>
          <w:szCs w:val="22"/>
        </w:rPr>
        <w:t xml:space="preserve">). In summary,  paired end reads were merged using VSEARCH (check this) and then subjected to quality trimming. Following pre-processing the UNOISE3 OTUs were clustered using the denoising algorithm run in USEARCH10.  We applied a 0.0005 abundance cut-off to the bacterial data to eliminate very low abundance OTUs that were thought to be spurious. For the fungal data, </w:t>
      </w:r>
      <w:proofErr w:type="spellStart"/>
      <w:r w:rsidR="00890A66" w:rsidRPr="00351E80">
        <w:rPr>
          <w:sz w:val="22"/>
          <w:szCs w:val="22"/>
        </w:rPr>
        <w:t>SynMock</w:t>
      </w:r>
      <w:proofErr w:type="spellEnd"/>
      <w:r w:rsidR="00890A66" w:rsidRPr="00351E80">
        <w:rPr>
          <w:sz w:val="22"/>
          <w:szCs w:val="22"/>
        </w:rPr>
        <w:t xml:space="preserve"> abundances were used to determine the filtering threshold.  For Fungi, functional assignments (i.e., saprotrophic, </w:t>
      </w:r>
      <w:proofErr w:type="spellStart"/>
      <w:r w:rsidR="00890A66" w:rsidRPr="00351E80">
        <w:rPr>
          <w:sz w:val="22"/>
          <w:szCs w:val="22"/>
        </w:rPr>
        <w:t>symbiotrophic</w:t>
      </w:r>
      <w:proofErr w:type="spellEnd"/>
      <w:r w:rsidR="00890A66" w:rsidRPr="00351E80">
        <w:rPr>
          <w:sz w:val="22"/>
          <w:szCs w:val="22"/>
        </w:rPr>
        <w:t xml:space="preserve">, and </w:t>
      </w:r>
      <w:proofErr w:type="spellStart"/>
      <w:r w:rsidR="00890A66" w:rsidRPr="00351E80">
        <w:rPr>
          <w:sz w:val="22"/>
          <w:szCs w:val="22"/>
        </w:rPr>
        <w:t>pathotrophic</w:t>
      </w:r>
      <w:proofErr w:type="spellEnd"/>
      <w:r w:rsidR="00890A66" w:rsidRPr="00351E80">
        <w:rPr>
          <w:sz w:val="22"/>
          <w:szCs w:val="22"/>
        </w:rPr>
        <w:t xml:space="preserve"> trophic guilds)  were made with </w:t>
      </w:r>
      <w:proofErr w:type="spellStart"/>
      <w:r w:rsidR="00890A66" w:rsidRPr="00351E80">
        <w:rPr>
          <w:sz w:val="22"/>
          <w:szCs w:val="22"/>
        </w:rPr>
        <w:t>FUNGuild</w:t>
      </w:r>
      <w:proofErr w:type="spellEnd"/>
      <w:r w:rsidR="00890A66" w:rsidRPr="00351E80">
        <w:rPr>
          <w:sz w:val="22"/>
          <w:szCs w:val="22"/>
        </w:rPr>
        <w:t xml:space="preserve"> (Nguyen </w:t>
      </w:r>
      <w:r w:rsidR="00890A66" w:rsidRPr="00351E80">
        <w:rPr>
          <w:i/>
          <w:sz w:val="22"/>
          <w:szCs w:val="22"/>
        </w:rPr>
        <w:t>et al</w:t>
      </w:r>
      <w:r w:rsidR="00890A66" w:rsidRPr="00351E80">
        <w:rPr>
          <w:sz w:val="22"/>
          <w:szCs w:val="22"/>
        </w:rPr>
        <w:t xml:space="preserve">. 2016). </w:t>
      </w:r>
      <w:r w:rsidR="000F648E" w:rsidRPr="00351E80">
        <w:rPr>
          <w:sz w:val="22"/>
          <w:szCs w:val="22"/>
          <w:highlight w:val="lightGray"/>
        </w:rPr>
        <w:t>We further p</w:t>
      </w:r>
      <w:r w:rsidR="00351E80">
        <w:rPr>
          <w:sz w:val="22"/>
          <w:szCs w:val="22"/>
          <w:highlight w:val="lightGray"/>
        </w:rPr>
        <w:t xml:space="preserve">arsed </w:t>
      </w:r>
      <w:proofErr w:type="spellStart"/>
      <w:r w:rsidR="00351E80">
        <w:rPr>
          <w:sz w:val="22"/>
          <w:szCs w:val="22"/>
          <w:highlight w:val="lightGray"/>
        </w:rPr>
        <w:t>symbiotrophic</w:t>
      </w:r>
      <w:proofErr w:type="spellEnd"/>
      <w:r w:rsidR="00351E80">
        <w:rPr>
          <w:sz w:val="22"/>
          <w:szCs w:val="22"/>
          <w:highlight w:val="lightGray"/>
        </w:rPr>
        <w:t xml:space="preserve"> fungi into </w:t>
      </w:r>
      <w:r w:rsidR="000F648E" w:rsidRPr="00351E80">
        <w:rPr>
          <w:sz w:val="22"/>
          <w:szCs w:val="22"/>
          <w:highlight w:val="lightGray"/>
        </w:rPr>
        <w:t>ect</w:t>
      </w:r>
      <w:r w:rsidR="00890A66" w:rsidRPr="00351E80">
        <w:rPr>
          <w:sz w:val="22"/>
          <w:szCs w:val="22"/>
          <w:highlight w:val="lightGray"/>
        </w:rPr>
        <w:t>omycor</w:t>
      </w:r>
      <w:r w:rsidR="00351E80">
        <w:rPr>
          <w:sz w:val="22"/>
          <w:szCs w:val="22"/>
          <w:highlight w:val="lightGray"/>
        </w:rPr>
        <w:t xml:space="preserve">rhizal and </w:t>
      </w:r>
      <w:r w:rsidR="00890A66" w:rsidRPr="00351E80">
        <w:rPr>
          <w:sz w:val="22"/>
          <w:szCs w:val="22"/>
          <w:highlight w:val="lightGray"/>
        </w:rPr>
        <w:t xml:space="preserve">arbuscular </w:t>
      </w:r>
      <w:r w:rsidR="00890A66" w:rsidRPr="00351E80">
        <w:rPr>
          <w:sz w:val="22"/>
          <w:szCs w:val="22"/>
          <w:highlight w:val="lightGray"/>
        </w:rPr>
        <w:lastRenderedPageBreak/>
        <w:t>myc</w:t>
      </w:r>
      <w:r w:rsidR="00351E80">
        <w:rPr>
          <w:sz w:val="22"/>
          <w:szCs w:val="22"/>
          <w:highlight w:val="lightGray"/>
        </w:rPr>
        <w:t>orrhizal</w:t>
      </w:r>
      <w:r w:rsidR="000F648E" w:rsidRPr="00351E80">
        <w:rPr>
          <w:sz w:val="22"/>
          <w:szCs w:val="22"/>
          <w:highlight w:val="lightGray"/>
        </w:rPr>
        <w:t xml:space="preserve"> guilds. Finally, when possible, we manually assigned guilds to OTUs that were unassigned (due to missing genus taxonomy) as well as those OTUs that were assigned multiple trophic modes</w:t>
      </w:r>
      <w:r w:rsidR="00890A66" w:rsidRPr="00351E80">
        <w:rPr>
          <w:sz w:val="22"/>
          <w:szCs w:val="22"/>
        </w:rPr>
        <w:t xml:space="preserve">. </w:t>
      </w:r>
    </w:p>
    <w:p w14:paraId="1F5A265A" w14:textId="29C87DBC" w:rsidR="006508BC" w:rsidRPr="00351E80" w:rsidRDefault="006508BC">
      <w:pPr>
        <w:rPr>
          <w:sz w:val="22"/>
          <w:szCs w:val="22"/>
        </w:rPr>
      </w:pPr>
    </w:p>
    <w:p w14:paraId="2BEF2EF3" w14:textId="77777777" w:rsidR="00AF2D40" w:rsidRPr="00351E80" w:rsidRDefault="00AF2D40">
      <w:pPr>
        <w:rPr>
          <w:sz w:val="22"/>
          <w:szCs w:val="22"/>
        </w:rPr>
      </w:pPr>
    </w:p>
    <w:p w14:paraId="613E3999" w14:textId="54AB8CE0" w:rsidR="006508BC" w:rsidRPr="00351E80" w:rsidRDefault="006508BC">
      <w:pPr>
        <w:rPr>
          <w:i/>
          <w:sz w:val="22"/>
          <w:szCs w:val="22"/>
        </w:rPr>
      </w:pPr>
      <w:r w:rsidRPr="00351E80">
        <w:rPr>
          <w:i/>
          <w:sz w:val="22"/>
          <w:szCs w:val="22"/>
        </w:rPr>
        <w:t xml:space="preserve">Statistical Analyses </w:t>
      </w:r>
    </w:p>
    <w:p w14:paraId="54484D35" w14:textId="77777777" w:rsidR="009760AE" w:rsidRPr="00351E80" w:rsidRDefault="009760AE">
      <w:pPr>
        <w:rPr>
          <w:sz w:val="22"/>
          <w:szCs w:val="22"/>
        </w:rPr>
      </w:pPr>
    </w:p>
    <w:p w14:paraId="40A3C0FE" w14:textId="4B26D236" w:rsidR="009760AE" w:rsidRDefault="00351E80">
      <w:pPr>
        <w:rPr>
          <w:sz w:val="22"/>
          <w:szCs w:val="22"/>
        </w:rPr>
      </w:pPr>
      <w:r>
        <w:rPr>
          <w:sz w:val="22"/>
          <w:szCs w:val="22"/>
        </w:rPr>
        <w:t>To test d</w:t>
      </w:r>
      <w:r w:rsidRPr="00351E80">
        <w:rPr>
          <w:sz w:val="22"/>
          <w:szCs w:val="22"/>
        </w:rPr>
        <w:t xml:space="preserve">ifferences in </w:t>
      </w:r>
      <w:r>
        <w:rPr>
          <w:sz w:val="22"/>
          <w:szCs w:val="22"/>
        </w:rPr>
        <w:t>soil moisture and pH</w:t>
      </w:r>
      <w:r w:rsidRPr="00351E80">
        <w:rPr>
          <w:sz w:val="22"/>
          <w:szCs w:val="22"/>
        </w:rPr>
        <w:t xml:space="preserve"> </w:t>
      </w:r>
      <w:r>
        <w:rPr>
          <w:sz w:val="22"/>
          <w:szCs w:val="22"/>
        </w:rPr>
        <w:t xml:space="preserve">among sites we performed an ANOVA. </w:t>
      </w:r>
    </w:p>
    <w:p w14:paraId="34278F0A" w14:textId="6CA749D9" w:rsidR="00351E80" w:rsidRDefault="00351E80">
      <w:pPr>
        <w:rPr>
          <w:sz w:val="22"/>
          <w:szCs w:val="22"/>
        </w:rPr>
      </w:pPr>
    </w:p>
    <w:p w14:paraId="68C8F427" w14:textId="1B3D12F4" w:rsidR="00351E80" w:rsidRDefault="00351E80">
      <w:pPr>
        <w:rPr>
          <w:sz w:val="22"/>
          <w:szCs w:val="22"/>
        </w:rPr>
      </w:pPr>
      <w:r w:rsidRPr="00351E80">
        <w:rPr>
          <w:sz w:val="22"/>
          <w:szCs w:val="22"/>
        </w:rPr>
        <w:t xml:space="preserve">A three-way full factorial linear mixed model was con- structed to test the fixed effects of incubation time, </w:t>
      </w:r>
      <w:proofErr w:type="spellStart"/>
      <w:r w:rsidRPr="00351E80">
        <w:rPr>
          <w:sz w:val="22"/>
          <w:szCs w:val="22"/>
        </w:rPr>
        <w:t>melanization</w:t>
      </w:r>
      <w:proofErr w:type="spellEnd"/>
      <w:r w:rsidRPr="00351E80">
        <w:rPr>
          <w:sz w:val="22"/>
          <w:szCs w:val="22"/>
        </w:rPr>
        <w:t xml:space="preserve"> and site on log-transformed mass remaining data. Block was also included as the random effect.</w:t>
      </w:r>
    </w:p>
    <w:p w14:paraId="110CDE3B" w14:textId="77777777" w:rsidR="00351E80" w:rsidRPr="00351E80" w:rsidRDefault="00351E80">
      <w:pPr>
        <w:rPr>
          <w:sz w:val="22"/>
          <w:szCs w:val="22"/>
        </w:rPr>
      </w:pPr>
    </w:p>
    <w:p w14:paraId="6D604039" w14:textId="5FFA5843" w:rsidR="009760AE" w:rsidRPr="00351E80" w:rsidRDefault="009760AE" w:rsidP="009760AE">
      <w:pPr>
        <w:rPr>
          <w:color w:val="000000"/>
          <w:sz w:val="22"/>
          <w:szCs w:val="22"/>
          <w:shd w:val="clear" w:color="auto" w:fill="FFFFFF"/>
        </w:rPr>
      </w:pPr>
      <w:r w:rsidRPr="00351E80">
        <w:rPr>
          <w:color w:val="000000"/>
          <w:sz w:val="22"/>
          <w:szCs w:val="22"/>
          <w:shd w:val="clear" w:color="auto" w:fill="FFFFFF"/>
        </w:rPr>
        <w:t>You neglect dependencies among observations – individuals from the same block are not independent, yielding residuals that correlate within block.</w:t>
      </w:r>
    </w:p>
    <w:p w14:paraId="2218EB2B" w14:textId="31028885" w:rsidR="000F648E" w:rsidRPr="00351E80" w:rsidRDefault="000F648E" w:rsidP="009760AE">
      <w:pPr>
        <w:rPr>
          <w:color w:val="000000"/>
          <w:sz w:val="22"/>
          <w:szCs w:val="22"/>
          <w:shd w:val="clear" w:color="auto" w:fill="FFFFFF"/>
        </w:rPr>
      </w:pPr>
    </w:p>
    <w:p w14:paraId="493C1D20" w14:textId="372EE580" w:rsidR="000F648E" w:rsidRPr="00351E80" w:rsidRDefault="000F648E" w:rsidP="009760AE">
      <w:pPr>
        <w:rPr>
          <w:sz w:val="22"/>
          <w:szCs w:val="22"/>
        </w:rPr>
      </w:pPr>
      <w:r w:rsidRPr="00351E80">
        <w:rPr>
          <w:color w:val="000000"/>
          <w:sz w:val="22"/>
          <w:szCs w:val="22"/>
          <w:shd w:val="clear" w:color="auto" w:fill="FFFFFF"/>
        </w:rPr>
        <w:t xml:space="preserve">A linear mixed effects model was used to </w:t>
      </w:r>
    </w:p>
    <w:p w14:paraId="6E1A092C" w14:textId="0B8C62DA" w:rsidR="009760AE" w:rsidRDefault="009760AE">
      <w:pPr>
        <w:rPr>
          <w:sz w:val="22"/>
          <w:szCs w:val="22"/>
        </w:rPr>
      </w:pPr>
    </w:p>
    <w:p w14:paraId="6B301D48" w14:textId="77777777" w:rsidR="00351E80" w:rsidRPr="00030FB3" w:rsidRDefault="00351E80" w:rsidP="00351E80">
      <w:pPr>
        <w:spacing w:line="360" w:lineRule="auto"/>
        <w:jc w:val="both"/>
        <w:rPr>
          <w:sz w:val="22"/>
          <w:szCs w:val="22"/>
        </w:rPr>
      </w:pPr>
      <w:r w:rsidRPr="00030FB3">
        <w:rPr>
          <w:sz w:val="22"/>
          <w:szCs w:val="22"/>
        </w:rPr>
        <w:t>Where X is the mass remaining at time t a</w:t>
      </w:r>
      <w:r>
        <w:rPr>
          <w:sz w:val="22"/>
          <w:szCs w:val="22"/>
        </w:rPr>
        <w:t xml:space="preserve">nd k is the decomposition rate, </w:t>
      </w:r>
      <w:r w:rsidRPr="00030FB3">
        <w:rPr>
          <w:sz w:val="22"/>
          <w:szCs w:val="22"/>
        </w:rPr>
        <w:t xml:space="preserve">calculated as the remaining mass at time </w:t>
      </w:r>
      <w:r>
        <w:rPr>
          <w:sz w:val="22"/>
          <w:szCs w:val="22"/>
        </w:rPr>
        <w:t>(</w:t>
      </w:r>
      <w:r w:rsidRPr="00030FB3">
        <w:rPr>
          <w:sz w:val="22"/>
          <w:szCs w:val="22"/>
        </w:rPr>
        <w:t>t</w:t>
      </w:r>
      <w:r>
        <w:rPr>
          <w:sz w:val="22"/>
          <w:szCs w:val="22"/>
        </w:rPr>
        <w:t>)</w:t>
      </w:r>
      <w:r w:rsidRPr="00030FB3">
        <w:rPr>
          <w:sz w:val="22"/>
          <w:szCs w:val="22"/>
        </w:rPr>
        <w:t xml:space="preserve"> divided by the initial mass for each litterbag</w:t>
      </w:r>
      <w:r>
        <w:rPr>
          <w:sz w:val="22"/>
          <w:szCs w:val="22"/>
        </w:rPr>
        <w:t>.</w:t>
      </w:r>
    </w:p>
    <w:p w14:paraId="2FE037F0" w14:textId="77777777" w:rsidR="00351E80" w:rsidRPr="00CC155B" w:rsidRDefault="00351E80" w:rsidP="00351E80">
      <w:pPr>
        <w:spacing w:line="360" w:lineRule="auto"/>
        <w:jc w:val="both"/>
        <w:rPr>
          <w:bCs/>
          <w:color w:val="000000" w:themeColor="text1"/>
          <w:sz w:val="22"/>
          <w:szCs w:val="22"/>
        </w:rPr>
      </w:pPr>
    </w:p>
    <w:p w14:paraId="47CEB180" w14:textId="77777777" w:rsidR="00351E80" w:rsidRPr="00CC155B" w:rsidRDefault="00351E80" w:rsidP="00351E80">
      <w:pPr>
        <w:spacing w:line="360" w:lineRule="auto"/>
        <w:jc w:val="center"/>
        <w:rPr>
          <w:color w:val="000000" w:themeColor="text1"/>
          <w:sz w:val="22"/>
          <w:szCs w:val="22"/>
        </w:rPr>
      </w:pPr>
      <m:oMathPara>
        <m:oMath>
          <m:r>
            <w:rPr>
              <w:rFonts w:ascii="Cambria Math" w:hAnsi="Cambria Math"/>
              <w:color w:val="000000" w:themeColor="text1"/>
              <w:sz w:val="22"/>
              <w:szCs w:val="22"/>
            </w:rPr>
            <m:t>X</m:t>
          </m:r>
          <m:d>
            <m:dPr>
              <m:ctrlPr>
                <w:ins w:id="0" w:author="Katilyn Beidler" w:date="2018-10-21T18:39:00Z">
                  <w:rPr>
                    <w:rFonts w:ascii="Cambria Math" w:hAnsi="Cambria Math"/>
                    <w:i/>
                    <w:color w:val="000000" w:themeColor="text1"/>
                    <w:sz w:val="22"/>
                    <w:szCs w:val="22"/>
                  </w:rPr>
                </w:ins>
              </m:ctrlPr>
            </m:dPr>
            <m:e>
              <m:r>
                <w:rPr>
                  <w:rFonts w:ascii="Cambria Math" w:hAnsi="Cambria Math"/>
                  <w:color w:val="000000" w:themeColor="text1"/>
                  <w:sz w:val="22"/>
                  <w:szCs w:val="22"/>
                </w:rPr>
                <m:t>t</m:t>
              </m:r>
            </m:e>
          </m:d>
          <m:r>
            <w:rPr>
              <w:rFonts w:ascii="Cambria Math" w:hAnsi="Cambria Math"/>
              <w:color w:val="000000" w:themeColor="text1"/>
              <w:sz w:val="22"/>
              <w:szCs w:val="22"/>
            </w:rPr>
            <m:t xml:space="preserve">= </m:t>
          </m:r>
          <m:sSup>
            <m:sSupPr>
              <m:ctrlPr>
                <w:ins w:id="1" w:author="Katilyn Beidler" w:date="2018-10-21T18:39:00Z">
                  <w:rPr>
                    <w:rFonts w:ascii="Cambria Math" w:hAnsi="Cambria Math"/>
                    <w:i/>
                    <w:color w:val="000000" w:themeColor="text1"/>
                    <w:sz w:val="22"/>
                    <w:szCs w:val="22"/>
                  </w:rPr>
                </w:ins>
              </m:ctrlPr>
            </m:sSupPr>
            <m:e>
              <m:r>
                <w:rPr>
                  <w:rFonts w:ascii="Cambria Math" w:hAnsi="Cambria Math"/>
                  <w:color w:val="000000" w:themeColor="text1"/>
                  <w:sz w:val="22"/>
                  <w:szCs w:val="22"/>
                </w:rPr>
                <m:t>e</m:t>
              </m:r>
            </m:e>
            <m:sup>
              <m:r>
                <w:rPr>
                  <w:rFonts w:ascii="Cambria Math" w:hAnsi="Cambria Math"/>
                  <w:color w:val="000000" w:themeColor="text1"/>
                  <w:sz w:val="22"/>
                  <w:szCs w:val="22"/>
                </w:rPr>
                <m:t>-kt</m:t>
              </m:r>
            </m:sup>
          </m:sSup>
        </m:oMath>
      </m:oMathPara>
    </w:p>
    <w:p w14:paraId="23B8F899" w14:textId="77777777" w:rsidR="00351E80" w:rsidRPr="00351E80" w:rsidRDefault="00351E80">
      <w:pPr>
        <w:rPr>
          <w:sz w:val="22"/>
          <w:szCs w:val="22"/>
        </w:rPr>
      </w:pPr>
    </w:p>
    <w:p w14:paraId="048BF1FF" w14:textId="07CF789D" w:rsidR="009760AE" w:rsidRPr="00351E80" w:rsidRDefault="009760AE">
      <w:pPr>
        <w:rPr>
          <w:sz w:val="22"/>
          <w:szCs w:val="22"/>
        </w:rPr>
      </w:pPr>
    </w:p>
    <w:p w14:paraId="3D52E29F" w14:textId="5196193C" w:rsidR="009760AE" w:rsidRPr="00351E80" w:rsidRDefault="009760AE">
      <w:pPr>
        <w:rPr>
          <w:sz w:val="22"/>
          <w:szCs w:val="22"/>
          <w:u w:val="single"/>
        </w:rPr>
      </w:pPr>
      <w:r w:rsidRPr="00351E80">
        <w:rPr>
          <w:sz w:val="22"/>
          <w:szCs w:val="22"/>
          <w:u w:val="single"/>
        </w:rPr>
        <w:t>Results</w:t>
      </w:r>
    </w:p>
    <w:p w14:paraId="0652F10F" w14:textId="74C6D04E" w:rsidR="009760AE" w:rsidRDefault="009760AE">
      <w:pPr>
        <w:rPr>
          <w:sz w:val="22"/>
          <w:szCs w:val="22"/>
        </w:rPr>
      </w:pPr>
    </w:p>
    <w:p w14:paraId="0A322950" w14:textId="4ED4CAB6" w:rsidR="009760AE" w:rsidRDefault="00171F7D">
      <w:pPr>
        <w:rPr>
          <w:sz w:val="22"/>
          <w:szCs w:val="22"/>
        </w:rPr>
      </w:pPr>
      <w:r>
        <w:rPr>
          <w:sz w:val="22"/>
          <w:szCs w:val="22"/>
        </w:rPr>
        <w:t xml:space="preserve">3 vegetation types </w:t>
      </w:r>
    </w:p>
    <w:p w14:paraId="54718A33" w14:textId="7C8AC2DC" w:rsidR="00171F7D" w:rsidRDefault="00171F7D">
      <w:pPr>
        <w:rPr>
          <w:sz w:val="22"/>
          <w:szCs w:val="22"/>
        </w:rPr>
      </w:pPr>
      <w:r>
        <w:rPr>
          <w:sz w:val="22"/>
          <w:szCs w:val="22"/>
        </w:rPr>
        <w:t xml:space="preserve">Within each vegetation type there is a mycorrhizal treatment which </w:t>
      </w:r>
    </w:p>
    <w:p w14:paraId="23081F5F" w14:textId="4189CBB2" w:rsidR="00171F7D" w:rsidRDefault="00171F7D">
      <w:pPr>
        <w:rPr>
          <w:sz w:val="22"/>
          <w:szCs w:val="22"/>
        </w:rPr>
      </w:pPr>
    </w:p>
    <w:p w14:paraId="5E58486C" w14:textId="3720161B" w:rsidR="00171F7D" w:rsidRDefault="00171F7D">
      <w:pPr>
        <w:rPr>
          <w:sz w:val="22"/>
          <w:szCs w:val="22"/>
        </w:rPr>
      </w:pPr>
      <w:r>
        <w:rPr>
          <w:sz w:val="22"/>
          <w:szCs w:val="22"/>
        </w:rPr>
        <w:t xml:space="preserve">Isolate is nested within site and sampling date is nested within isolate </w:t>
      </w:r>
      <w:bookmarkStart w:id="2" w:name="_GoBack"/>
      <w:bookmarkEnd w:id="2"/>
    </w:p>
    <w:p w14:paraId="131AACCD" w14:textId="0163F61D" w:rsidR="00171F7D" w:rsidRDefault="00171F7D">
      <w:pPr>
        <w:rPr>
          <w:sz w:val="22"/>
          <w:szCs w:val="22"/>
        </w:rPr>
      </w:pPr>
    </w:p>
    <w:p w14:paraId="72E56E81" w14:textId="157E267D" w:rsidR="00171F7D" w:rsidRPr="009760AE" w:rsidRDefault="00171F7D">
      <w:pPr>
        <w:rPr>
          <w:sz w:val="22"/>
          <w:szCs w:val="22"/>
        </w:rPr>
      </w:pPr>
      <w:r>
        <w:rPr>
          <w:sz w:val="22"/>
          <w:szCs w:val="22"/>
        </w:rPr>
        <w:t>Variation due to the different experiments</w:t>
      </w:r>
    </w:p>
    <w:sectPr w:rsidR="00171F7D" w:rsidRPr="009760AE" w:rsidSect="005C0B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ilyn Beidler">
    <w15:presenceInfo w15:providerId="None" w15:userId="Katilyn Beid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FF"/>
    <w:rsid w:val="00064992"/>
    <w:rsid w:val="000F50C3"/>
    <w:rsid w:val="000F648E"/>
    <w:rsid w:val="00136DC7"/>
    <w:rsid w:val="00171F7D"/>
    <w:rsid w:val="002A1CAB"/>
    <w:rsid w:val="00347473"/>
    <w:rsid w:val="00351E80"/>
    <w:rsid w:val="00551A3D"/>
    <w:rsid w:val="005647D0"/>
    <w:rsid w:val="005C0B01"/>
    <w:rsid w:val="005D79FF"/>
    <w:rsid w:val="006229EA"/>
    <w:rsid w:val="00642EB8"/>
    <w:rsid w:val="006508BC"/>
    <w:rsid w:val="00693A06"/>
    <w:rsid w:val="00890A66"/>
    <w:rsid w:val="009760AE"/>
    <w:rsid w:val="00AF2D40"/>
    <w:rsid w:val="00B73CAD"/>
    <w:rsid w:val="00CB0CA9"/>
    <w:rsid w:val="00D56522"/>
    <w:rsid w:val="00DB1546"/>
    <w:rsid w:val="00E5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4869"/>
  <w15:chartTrackingRefBased/>
  <w15:docId w15:val="{1FA0732E-D51C-3640-83B9-F7BC3AD6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A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9FF"/>
    <w:pPr>
      <w:spacing w:before="100" w:beforeAutospacing="1" w:after="100" w:afterAutospacing="1"/>
    </w:pPr>
  </w:style>
  <w:style w:type="character" w:styleId="Emphasis">
    <w:name w:val="Emphasis"/>
    <w:basedOn w:val="DefaultParagraphFont"/>
    <w:uiPriority w:val="20"/>
    <w:qFormat/>
    <w:rsid w:val="006508BC"/>
    <w:rPr>
      <w:i/>
      <w:iCs/>
    </w:rPr>
  </w:style>
  <w:style w:type="table" w:styleId="TableGrid">
    <w:name w:val="Table Grid"/>
    <w:basedOn w:val="TableNormal"/>
    <w:uiPriority w:val="39"/>
    <w:rsid w:val="00650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8BC"/>
    <w:pPr>
      <w:ind w:left="720"/>
      <w:contextualSpacing/>
    </w:pPr>
  </w:style>
  <w:style w:type="character" w:customStyle="1" w:styleId="st">
    <w:name w:val="st"/>
    <w:basedOn w:val="DefaultParagraphFont"/>
    <w:rsid w:val="00136DC7"/>
  </w:style>
  <w:style w:type="character" w:styleId="Hyperlink">
    <w:name w:val="Hyperlink"/>
    <w:basedOn w:val="DefaultParagraphFont"/>
    <w:uiPriority w:val="99"/>
    <w:unhideWhenUsed/>
    <w:rsid w:val="00890A66"/>
    <w:rPr>
      <w:color w:val="0563C1" w:themeColor="hyperlink"/>
      <w:u w:val="single"/>
    </w:rPr>
  </w:style>
  <w:style w:type="character" w:styleId="UnresolvedMention">
    <w:name w:val="Unresolved Mention"/>
    <w:basedOn w:val="DefaultParagraphFont"/>
    <w:uiPriority w:val="99"/>
    <w:semiHidden/>
    <w:unhideWhenUsed/>
    <w:rsid w:val="00890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6251">
      <w:bodyDiv w:val="1"/>
      <w:marLeft w:val="0"/>
      <w:marRight w:val="0"/>
      <w:marTop w:val="0"/>
      <w:marBottom w:val="0"/>
      <w:divBdr>
        <w:top w:val="none" w:sz="0" w:space="0" w:color="auto"/>
        <w:left w:val="none" w:sz="0" w:space="0" w:color="auto"/>
        <w:bottom w:val="none" w:sz="0" w:space="0" w:color="auto"/>
        <w:right w:val="none" w:sz="0" w:space="0" w:color="auto"/>
      </w:divBdr>
      <w:divsChild>
        <w:div w:id="1528566325">
          <w:marLeft w:val="0"/>
          <w:marRight w:val="0"/>
          <w:marTop w:val="0"/>
          <w:marBottom w:val="0"/>
          <w:divBdr>
            <w:top w:val="none" w:sz="0" w:space="0" w:color="auto"/>
            <w:left w:val="none" w:sz="0" w:space="0" w:color="auto"/>
            <w:bottom w:val="none" w:sz="0" w:space="0" w:color="auto"/>
            <w:right w:val="none" w:sz="0" w:space="0" w:color="auto"/>
          </w:divBdr>
          <w:divsChild>
            <w:div w:id="1644122690">
              <w:marLeft w:val="0"/>
              <w:marRight w:val="0"/>
              <w:marTop w:val="0"/>
              <w:marBottom w:val="0"/>
              <w:divBdr>
                <w:top w:val="none" w:sz="0" w:space="0" w:color="auto"/>
                <w:left w:val="none" w:sz="0" w:space="0" w:color="auto"/>
                <w:bottom w:val="none" w:sz="0" w:space="0" w:color="auto"/>
                <w:right w:val="none" w:sz="0" w:space="0" w:color="auto"/>
              </w:divBdr>
              <w:divsChild>
                <w:div w:id="12256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7731">
      <w:bodyDiv w:val="1"/>
      <w:marLeft w:val="0"/>
      <w:marRight w:val="0"/>
      <w:marTop w:val="0"/>
      <w:marBottom w:val="0"/>
      <w:divBdr>
        <w:top w:val="none" w:sz="0" w:space="0" w:color="auto"/>
        <w:left w:val="none" w:sz="0" w:space="0" w:color="auto"/>
        <w:bottom w:val="none" w:sz="0" w:space="0" w:color="auto"/>
        <w:right w:val="none" w:sz="0" w:space="0" w:color="auto"/>
      </w:divBdr>
      <w:divsChild>
        <w:div w:id="1185823178">
          <w:marLeft w:val="0"/>
          <w:marRight w:val="0"/>
          <w:marTop w:val="0"/>
          <w:marBottom w:val="0"/>
          <w:divBdr>
            <w:top w:val="none" w:sz="0" w:space="0" w:color="auto"/>
            <w:left w:val="none" w:sz="0" w:space="0" w:color="auto"/>
            <w:bottom w:val="none" w:sz="0" w:space="0" w:color="auto"/>
            <w:right w:val="none" w:sz="0" w:space="0" w:color="auto"/>
          </w:divBdr>
          <w:divsChild>
            <w:div w:id="1010647383">
              <w:marLeft w:val="0"/>
              <w:marRight w:val="0"/>
              <w:marTop w:val="0"/>
              <w:marBottom w:val="0"/>
              <w:divBdr>
                <w:top w:val="none" w:sz="0" w:space="0" w:color="auto"/>
                <w:left w:val="none" w:sz="0" w:space="0" w:color="auto"/>
                <w:bottom w:val="none" w:sz="0" w:space="0" w:color="auto"/>
                <w:right w:val="none" w:sz="0" w:space="0" w:color="auto"/>
              </w:divBdr>
              <w:divsChild>
                <w:div w:id="3979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48474">
      <w:bodyDiv w:val="1"/>
      <w:marLeft w:val="0"/>
      <w:marRight w:val="0"/>
      <w:marTop w:val="0"/>
      <w:marBottom w:val="0"/>
      <w:divBdr>
        <w:top w:val="none" w:sz="0" w:space="0" w:color="auto"/>
        <w:left w:val="none" w:sz="0" w:space="0" w:color="auto"/>
        <w:bottom w:val="none" w:sz="0" w:space="0" w:color="auto"/>
        <w:right w:val="none" w:sz="0" w:space="0" w:color="auto"/>
      </w:divBdr>
    </w:div>
    <w:div w:id="308675472">
      <w:bodyDiv w:val="1"/>
      <w:marLeft w:val="0"/>
      <w:marRight w:val="0"/>
      <w:marTop w:val="0"/>
      <w:marBottom w:val="0"/>
      <w:divBdr>
        <w:top w:val="none" w:sz="0" w:space="0" w:color="auto"/>
        <w:left w:val="none" w:sz="0" w:space="0" w:color="auto"/>
        <w:bottom w:val="none" w:sz="0" w:space="0" w:color="auto"/>
        <w:right w:val="none" w:sz="0" w:space="0" w:color="auto"/>
      </w:divBdr>
    </w:div>
    <w:div w:id="430976604">
      <w:bodyDiv w:val="1"/>
      <w:marLeft w:val="0"/>
      <w:marRight w:val="0"/>
      <w:marTop w:val="0"/>
      <w:marBottom w:val="0"/>
      <w:divBdr>
        <w:top w:val="none" w:sz="0" w:space="0" w:color="auto"/>
        <w:left w:val="none" w:sz="0" w:space="0" w:color="auto"/>
        <w:bottom w:val="none" w:sz="0" w:space="0" w:color="auto"/>
        <w:right w:val="none" w:sz="0" w:space="0" w:color="auto"/>
      </w:divBdr>
    </w:div>
    <w:div w:id="551385866">
      <w:bodyDiv w:val="1"/>
      <w:marLeft w:val="0"/>
      <w:marRight w:val="0"/>
      <w:marTop w:val="0"/>
      <w:marBottom w:val="0"/>
      <w:divBdr>
        <w:top w:val="none" w:sz="0" w:space="0" w:color="auto"/>
        <w:left w:val="none" w:sz="0" w:space="0" w:color="auto"/>
        <w:bottom w:val="none" w:sz="0" w:space="0" w:color="auto"/>
        <w:right w:val="none" w:sz="0" w:space="0" w:color="auto"/>
      </w:divBdr>
      <w:divsChild>
        <w:div w:id="2129160143">
          <w:marLeft w:val="0"/>
          <w:marRight w:val="0"/>
          <w:marTop w:val="0"/>
          <w:marBottom w:val="390"/>
          <w:divBdr>
            <w:top w:val="none" w:sz="0" w:space="0" w:color="auto"/>
            <w:left w:val="none" w:sz="0" w:space="0" w:color="auto"/>
            <w:bottom w:val="none" w:sz="0" w:space="0" w:color="auto"/>
            <w:right w:val="none" w:sz="0" w:space="0" w:color="auto"/>
          </w:divBdr>
          <w:divsChild>
            <w:div w:id="571280865">
              <w:marLeft w:val="0"/>
              <w:marRight w:val="0"/>
              <w:marTop w:val="0"/>
              <w:marBottom w:val="0"/>
              <w:divBdr>
                <w:top w:val="none" w:sz="0" w:space="0" w:color="auto"/>
                <w:left w:val="none" w:sz="0" w:space="0" w:color="auto"/>
                <w:bottom w:val="none" w:sz="0" w:space="0" w:color="auto"/>
                <w:right w:val="none" w:sz="0" w:space="0" w:color="auto"/>
              </w:divBdr>
              <w:divsChild>
                <w:div w:id="1490168058">
                  <w:marLeft w:val="0"/>
                  <w:marRight w:val="0"/>
                  <w:marTop w:val="0"/>
                  <w:marBottom w:val="0"/>
                  <w:divBdr>
                    <w:top w:val="none" w:sz="0" w:space="0" w:color="auto"/>
                    <w:left w:val="none" w:sz="0" w:space="0" w:color="auto"/>
                    <w:bottom w:val="none" w:sz="0" w:space="0" w:color="auto"/>
                    <w:right w:val="none" w:sz="0" w:space="0" w:color="auto"/>
                  </w:divBdr>
                  <w:divsChild>
                    <w:div w:id="1985621668">
                      <w:marLeft w:val="0"/>
                      <w:marRight w:val="0"/>
                      <w:marTop w:val="0"/>
                      <w:marBottom w:val="0"/>
                      <w:divBdr>
                        <w:top w:val="none" w:sz="0" w:space="0" w:color="auto"/>
                        <w:left w:val="none" w:sz="0" w:space="0" w:color="auto"/>
                        <w:bottom w:val="none" w:sz="0" w:space="0" w:color="auto"/>
                        <w:right w:val="none" w:sz="0" w:space="0" w:color="auto"/>
                      </w:divBdr>
                      <w:divsChild>
                        <w:div w:id="14826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76415">
          <w:marLeft w:val="0"/>
          <w:marRight w:val="0"/>
          <w:marTop w:val="0"/>
          <w:marBottom w:val="390"/>
          <w:divBdr>
            <w:top w:val="none" w:sz="0" w:space="0" w:color="auto"/>
            <w:left w:val="none" w:sz="0" w:space="0" w:color="auto"/>
            <w:bottom w:val="none" w:sz="0" w:space="0" w:color="auto"/>
            <w:right w:val="none" w:sz="0" w:space="0" w:color="auto"/>
          </w:divBdr>
          <w:divsChild>
            <w:div w:id="6421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588">
      <w:bodyDiv w:val="1"/>
      <w:marLeft w:val="0"/>
      <w:marRight w:val="0"/>
      <w:marTop w:val="0"/>
      <w:marBottom w:val="0"/>
      <w:divBdr>
        <w:top w:val="none" w:sz="0" w:space="0" w:color="auto"/>
        <w:left w:val="none" w:sz="0" w:space="0" w:color="auto"/>
        <w:bottom w:val="none" w:sz="0" w:space="0" w:color="auto"/>
        <w:right w:val="none" w:sz="0" w:space="0" w:color="auto"/>
      </w:divBdr>
    </w:div>
    <w:div w:id="655695087">
      <w:bodyDiv w:val="1"/>
      <w:marLeft w:val="0"/>
      <w:marRight w:val="0"/>
      <w:marTop w:val="0"/>
      <w:marBottom w:val="0"/>
      <w:divBdr>
        <w:top w:val="none" w:sz="0" w:space="0" w:color="auto"/>
        <w:left w:val="none" w:sz="0" w:space="0" w:color="auto"/>
        <w:bottom w:val="none" w:sz="0" w:space="0" w:color="auto"/>
        <w:right w:val="none" w:sz="0" w:space="0" w:color="auto"/>
      </w:divBdr>
    </w:div>
    <w:div w:id="724329012">
      <w:bodyDiv w:val="1"/>
      <w:marLeft w:val="0"/>
      <w:marRight w:val="0"/>
      <w:marTop w:val="0"/>
      <w:marBottom w:val="0"/>
      <w:divBdr>
        <w:top w:val="none" w:sz="0" w:space="0" w:color="auto"/>
        <w:left w:val="none" w:sz="0" w:space="0" w:color="auto"/>
        <w:bottom w:val="none" w:sz="0" w:space="0" w:color="auto"/>
        <w:right w:val="none" w:sz="0" w:space="0" w:color="auto"/>
      </w:divBdr>
      <w:divsChild>
        <w:div w:id="2140488216">
          <w:marLeft w:val="0"/>
          <w:marRight w:val="0"/>
          <w:marTop w:val="0"/>
          <w:marBottom w:val="0"/>
          <w:divBdr>
            <w:top w:val="none" w:sz="0" w:space="0" w:color="auto"/>
            <w:left w:val="none" w:sz="0" w:space="0" w:color="auto"/>
            <w:bottom w:val="none" w:sz="0" w:space="0" w:color="auto"/>
            <w:right w:val="none" w:sz="0" w:space="0" w:color="auto"/>
          </w:divBdr>
          <w:divsChild>
            <w:div w:id="1289045173">
              <w:marLeft w:val="0"/>
              <w:marRight w:val="0"/>
              <w:marTop w:val="0"/>
              <w:marBottom w:val="0"/>
              <w:divBdr>
                <w:top w:val="none" w:sz="0" w:space="0" w:color="auto"/>
                <w:left w:val="none" w:sz="0" w:space="0" w:color="auto"/>
                <w:bottom w:val="none" w:sz="0" w:space="0" w:color="auto"/>
                <w:right w:val="none" w:sz="0" w:space="0" w:color="auto"/>
              </w:divBdr>
              <w:divsChild>
                <w:div w:id="9898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39701">
      <w:bodyDiv w:val="1"/>
      <w:marLeft w:val="0"/>
      <w:marRight w:val="0"/>
      <w:marTop w:val="0"/>
      <w:marBottom w:val="0"/>
      <w:divBdr>
        <w:top w:val="none" w:sz="0" w:space="0" w:color="auto"/>
        <w:left w:val="none" w:sz="0" w:space="0" w:color="auto"/>
        <w:bottom w:val="none" w:sz="0" w:space="0" w:color="auto"/>
        <w:right w:val="none" w:sz="0" w:space="0" w:color="auto"/>
      </w:divBdr>
      <w:divsChild>
        <w:div w:id="351952070">
          <w:marLeft w:val="0"/>
          <w:marRight w:val="0"/>
          <w:marTop w:val="0"/>
          <w:marBottom w:val="0"/>
          <w:divBdr>
            <w:top w:val="none" w:sz="0" w:space="0" w:color="auto"/>
            <w:left w:val="none" w:sz="0" w:space="0" w:color="auto"/>
            <w:bottom w:val="none" w:sz="0" w:space="0" w:color="auto"/>
            <w:right w:val="none" w:sz="0" w:space="0" w:color="auto"/>
          </w:divBdr>
          <w:divsChild>
            <w:div w:id="1165433478">
              <w:marLeft w:val="0"/>
              <w:marRight w:val="0"/>
              <w:marTop w:val="0"/>
              <w:marBottom w:val="0"/>
              <w:divBdr>
                <w:top w:val="none" w:sz="0" w:space="0" w:color="auto"/>
                <w:left w:val="none" w:sz="0" w:space="0" w:color="auto"/>
                <w:bottom w:val="none" w:sz="0" w:space="0" w:color="auto"/>
                <w:right w:val="none" w:sz="0" w:space="0" w:color="auto"/>
              </w:divBdr>
              <w:divsChild>
                <w:div w:id="4755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49466">
      <w:bodyDiv w:val="1"/>
      <w:marLeft w:val="0"/>
      <w:marRight w:val="0"/>
      <w:marTop w:val="0"/>
      <w:marBottom w:val="0"/>
      <w:divBdr>
        <w:top w:val="none" w:sz="0" w:space="0" w:color="auto"/>
        <w:left w:val="none" w:sz="0" w:space="0" w:color="auto"/>
        <w:bottom w:val="none" w:sz="0" w:space="0" w:color="auto"/>
        <w:right w:val="none" w:sz="0" w:space="0" w:color="auto"/>
      </w:divBdr>
    </w:div>
    <w:div w:id="1093863686">
      <w:bodyDiv w:val="1"/>
      <w:marLeft w:val="0"/>
      <w:marRight w:val="0"/>
      <w:marTop w:val="0"/>
      <w:marBottom w:val="0"/>
      <w:divBdr>
        <w:top w:val="none" w:sz="0" w:space="0" w:color="auto"/>
        <w:left w:val="none" w:sz="0" w:space="0" w:color="auto"/>
        <w:bottom w:val="none" w:sz="0" w:space="0" w:color="auto"/>
        <w:right w:val="none" w:sz="0" w:space="0" w:color="auto"/>
      </w:divBdr>
    </w:div>
    <w:div w:id="1200701296">
      <w:bodyDiv w:val="1"/>
      <w:marLeft w:val="0"/>
      <w:marRight w:val="0"/>
      <w:marTop w:val="0"/>
      <w:marBottom w:val="0"/>
      <w:divBdr>
        <w:top w:val="none" w:sz="0" w:space="0" w:color="auto"/>
        <w:left w:val="none" w:sz="0" w:space="0" w:color="auto"/>
        <w:bottom w:val="none" w:sz="0" w:space="0" w:color="auto"/>
        <w:right w:val="none" w:sz="0" w:space="0" w:color="auto"/>
      </w:divBdr>
      <w:divsChild>
        <w:div w:id="2062290139">
          <w:marLeft w:val="0"/>
          <w:marRight w:val="0"/>
          <w:marTop w:val="15"/>
          <w:marBottom w:val="360"/>
          <w:divBdr>
            <w:top w:val="single" w:sz="6" w:space="0" w:color="E1E4E5"/>
            <w:left w:val="single" w:sz="6" w:space="0" w:color="E1E4E5"/>
            <w:bottom w:val="single" w:sz="6" w:space="0" w:color="E1E4E5"/>
            <w:right w:val="single" w:sz="6" w:space="0" w:color="E1E4E5"/>
          </w:divBdr>
          <w:divsChild>
            <w:div w:id="8311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28959">
      <w:bodyDiv w:val="1"/>
      <w:marLeft w:val="0"/>
      <w:marRight w:val="0"/>
      <w:marTop w:val="0"/>
      <w:marBottom w:val="0"/>
      <w:divBdr>
        <w:top w:val="none" w:sz="0" w:space="0" w:color="auto"/>
        <w:left w:val="none" w:sz="0" w:space="0" w:color="auto"/>
        <w:bottom w:val="none" w:sz="0" w:space="0" w:color="auto"/>
        <w:right w:val="none" w:sz="0" w:space="0" w:color="auto"/>
      </w:divBdr>
    </w:div>
    <w:div w:id="1246695373">
      <w:bodyDiv w:val="1"/>
      <w:marLeft w:val="0"/>
      <w:marRight w:val="0"/>
      <w:marTop w:val="0"/>
      <w:marBottom w:val="0"/>
      <w:divBdr>
        <w:top w:val="none" w:sz="0" w:space="0" w:color="auto"/>
        <w:left w:val="none" w:sz="0" w:space="0" w:color="auto"/>
        <w:bottom w:val="none" w:sz="0" w:space="0" w:color="auto"/>
        <w:right w:val="none" w:sz="0" w:space="0" w:color="auto"/>
      </w:divBdr>
    </w:div>
    <w:div w:id="1256549984">
      <w:bodyDiv w:val="1"/>
      <w:marLeft w:val="0"/>
      <w:marRight w:val="0"/>
      <w:marTop w:val="0"/>
      <w:marBottom w:val="0"/>
      <w:divBdr>
        <w:top w:val="none" w:sz="0" w:space="0" w:color="auto"/>
        <w:left w:val="none" w:sz="0" w:space="0" w:color="auto"/>
        <w:bottom w:val="none" w:sz="0" w:space="0" w:color="auto"/>
        <w:right w:val="none" w:sz="0" w:space="0" w:color="auto"/>
      </w:divBdr>
    </w:div>
    <w:div w:id="1259874073">
      <w:bodyDiv w:val="1"/>
      <w:marLeft w:val="0"/>
      <w:marRight w:val="0"/>
      <w:marTop w:val="0"/>
      <w:marBottom w:val="0"/>
      <w:divBdr>
        <w:top w:val="none" w:sz="0" w:space="0" w:color="auto"/>
        <w:left w:val="none" w:sz="0" w:space="0" w:color="auto"/>
        <w:bottom w:val="none" w:sz="0" w:space="0" w:color="auto"/>
        <w:right w:val="none" w:sz="0" w:space="0" w:color="auto"/>
      </w:divBdr>
      <w:divsChild>
        <w:div w:id="2056421347">
          <w:marLeft w:val="0"/>
          <w:marRight w:val="0"/>
          <w:marTop w:val="0"/>
          <w:marBottom w:val="0"/>
          <w:divBdr>
            <w:top w:val="none" w:sz="0" w:space="0" w:color="auto"/>
            <w:left w:val="none" w:sz="0" w:space="0" w:color="auto"/>
            <w:bottom w:val="none" w:sz="0" w:space="0" w:color="auto"/>
            <w:right w:val="none" w:sz="0" w:space="0" w:color="auto"/>
          </w:divBdr>
          <w:divsChild>
            <w:div w:id="960310198">
              <w:marLeft w:val="0"/>
              <w:marRight w:val="0"/>
              <w:marTop w:val="0"/>
              <w:marBottom w:val="0"/>
              <w:divBdr>
                <w:top w:val="none" w:sz="0" w:space="0" w:color="auto"/>
                <w:left w:val="none" w:sz="0" w:space="0" w:color="auto"/>
                <w:bottom w:val="none" w:sz="0" w:space="0" w:color="auto"/>
                <w:right w:val="none" w:sz="0" w:space="0" w:color="auto"/>
              </w:divBdr>
              <w:divsChild>
                <w:div w:id="11573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3039">
      <w:bodyDiv w:val="1"/>
      <w:marLeft w:val="0"/>
      <w:marRight w:val="0"/>
      <w:marTop w:val="0"/>
      <w:marBottom w:val="0"/>
      <w:divBdr>
        <w:top w:val="none" w:sz="0" w:space="0" w:color="auto"/>
        <w:left w:val="none" w:sz="0" w:space="0" w:color="auto"/>
        <w:bottom w:val="none" w:sz="0" w:space="0" w:color="auto"/>
        <w:right w:val="none" w:sz="0" w:space="0" w:color="auto"/>
      </w:divBdr>
      <w:divsChild>
        <w:div w:id="1942562464">
          <w:marLeft w:val="0"/>
          <w:marRight w:val="0"/>
          <w:marTop w:val="0"/>
          <w:marBottom w:val="0"/>
          <w:divBdr>
            <w:top w:val="none" w:sz="0" w:space="0" w:color="auto"/>
            <w:left w:val="none" w:sz="0" w:space="0" w:color="auto"/>
            <w:bottom w:val="none" w:sz="0" w:space="0" w:color="auto"/>
            <w:right w:val="none" w:sz="0" w:space="0" w:color="auto"/>
          </w:divBdr>
          <w:divsChild>
            <w:div w:id="783890742">
              <w:marLeft w:val="0"/>
              <w:marRight w:val="0"/>
              <w:marTop w:val="0"/>
              <w:marBottom w:val="0"/>
              <w:divBdr>
                <w:top w:val="none" w:sz="0" w:space="0" w:color="auto"/>
                <w:left w:val="none" w:sz="0" w:space="0" w:color="auto"/>
                <w:bottom w:val="none" w:sz="0" w:space="0" w:color="auto"/>
                <w:right w:val="none" w:sz="0" w:space="0" w:color="auto"/>
              </w:divBdr>
              <w:divsChild>
                <w:div w:id="227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74384">
      <w:bodyDiv w:val="1"/>
      <w:marLeft w:val="0"/>
      <w:marRight w:val="0"/>
      <w:marTop w:val="0"/>
      <w:marBottom w:val="0"/>
      <w:divBdr>
        <w:top w:val="none" w:sz="0" w:space="0" w:color="auto"/>
        <w:left w:val="none" w:sz="0" w:space="0" w:color="auto"/>
        <w:bottom w:val="none" w:sz="0" w:space="0" w:color="auto"/>
        <w:right w:val="none" w:sz="0" w:space="0" w:color="auto"/>
      </w:divBdr>
      <w:divsChild>
        <w:div w:id="489374209">
          <w:marLeft w:val="0"/>
          <w:marRight w:val="0"/>
          <w:marTop w:val="0"/>
          <w:marBottom w:val="0"/>
          <w:divBdr>
            <w:top w:val="none" w:sz="0" w:space="0" w:color="auto"/>
            <w:left w:val="none" w:sz="0" w:space="0" w:color="auto"/>
            <w:bottom w:val="none" w:sz="0" w:space="0" w:color="auto"/>
            <w:right w:val="none" w:sz="0" w:space="0" w:color="auto"/>
          </w:divBdr>
          <w:divsChild>
            <w:div w:id="862282930">
              <w:marLeft w:val="0"/>
              <w:marRight w:val="0"/>
              <w:marTop w:val="0"/>
              <w:marBottom w:val="0"/>
              <w:divBdr>
                <w:top w:val="none" w:sz="0" w:space="0" w:color="auto"/>
                <w:left w:val="none" w:sz="0" w:space="0" w:color="auto"/>
                <w:bottom w:val="none" w:sz="0" w:space="0" w:color="auto"/>
                <w:right w:val="none" w:sz="0" w:space="0" w:color="auto"/>
              </w:divBdr>
              <w:divsChild>
                <w:div w:id="6468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3948">
      <w:bodyDiv w:val="1"/>
      <w:marLeft w:val="0"/>
      <w:marRight w:val="0"/>
      <w:marTop w:val="0"/>
      <w:marBottom w:val="0"/>
      <w:divBdr>
        <w:top w:val="none" w:sz="0" w:space="0" w:color="auto"/>
        <w:left w:val="none" w:sz="0" w:space="0" w:color="auto"/>
        <w:bottom w:val="none" w:sz="0" w:space="0" w:color="auto"/>
        <w:right w:val="none" w:sz="0" w:space="0" w:color="auto"/>
      </w:divBdr>
      <w:divsChild>
        <w:div w:id="67726315">
          <w:marLeft w:val="0"/>
          <w:marRight w:val="0"/>
          <w:marTop w:val="0"/>
          <w:marBottom w:val="0"/>
          <w:divBdr>
            <w:top w:val="none" w:sz="0" w:space="0" w:color="auto"/>
            <w:left w:val="none" w:sz="0" w:space="0" w:color="auto"/>
            <w:bottom w:val="none" w:sz="0" w:space="0" w:color="auto"/>
            <w:right w:val="none" w:sz="0" w:space="0" w:color="auto"/>
          </w:divBdr>
          <w:divsChild>
            <w:div w:id="772893567">
              <w:marLeft w:val="0"/>
              <w:marRight w:val="0"/>
              <w:marTop w:val="0"/>
              <w:marBottom w:val="0"/>
              <w:divBdr>
                <w:top w:val="none" w:sz="0" w:space="0" w:color="auto"/>
                <w:left w:val="none" w:sz="0" w:space="0" w:color="auto"/>
                <w:bottom w:val="none" w:sz="0" w:space="0" w:color="auto"/>
                <w:right w:val="none" w:sz="0" w:space="0" w:color="auto"/>
              </w:divBdr>
              <w:divsChild>
                <w:div w:id="1575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6104">
      <w:bodyDiv w:val="1"/>
      <w:marLeft w:val="0"/>
      <w:marRight w:val="0"/>
      <w:marTop w:val="0"/>
      <w:marBottom w:val="0"/>
      <w:divBdr>
        <w:top w:val="none" w:sz="0" w:space="0" w:color="auto"/>
        <w:left w:val="none" w:sz="0" w:space="0" w:color="auto"/>
        <w:bottom w:val="none" w:sz="0" w:space="0" w:color="auto"/>
        <w:right w:val="none" w:sz="0" w:space="0" w:color="auto"/>
      </w:divBdr>
    </w:div>
    <w:div w:id="1430731440">
      <w:bodyDiv w:val="1"/>
      <w:marLeft w:val="0"/>
      <w:marRight w:val="0"/>
      <w:marTop w:val="0"/>
      <w:marBottom w:val="0"/>
      <w:divBdr>
        <w:top w:val="none" w:sz="0" w:space="0" w:color="auto"/>
        <w:left w:val="none" w:sz="0" w:space="0" w:color="auto"/>
        <w:bottom w:val="none" w:sz="0" w:space="0" w:color="auto"/>
        <w:right w:val="none" w:sz="0" w:space="0" w:color="auto"/>
      </w:divBdr>
    </w:div>
    <w:div w:id="1458259224">
      <w:bodyDiv w:val="1"/>
      <w:marLeft w:val="0"/>
      <w:marRight w:val="0"/>
      <w:marTop w:val="0"/>
      <w:marBottom w:val="0"/>
      <w:divBdr>
        <w:top w:val="none" w:sz="0" w:space="0" w:color="auto"/>
        <w:left w:val="none" w:sz="0" w:space="0" w:color="auto"/>
        <w:bottom w:val="none" w:sz="0" w:space="0" w:color="auto"/>
        <w:right w:val="none" w:sz="0" w:space="0" w:color="auto"/>
      </w:divBdr>
    </w:div>
    <w:div w:id="1601718811">
      <w:bodyDiv w:val="1"/>
      <w:marLeft w:val="0"/>
      <w:marRight w:val="0"/>
      <w:marTop w:val="0"/>
      <w:marBottom w:val="0"/>
      <w:divBdr>
        <w:top w:val="none" w:sz="0" w:space="0" w:color="auto"/>
        <w:left w:val="none" w:sz="0" w:space="0" w:color="auto"/>
        <w:bottom w:val="none" w:sz="0" w:space="0" w:color="auto"/>
        <w:right w:val="none" w:sz="0" w:space="0" w:color="auto"/>
      </w:divBdr>
      <w:divsChild>
        <w:div w:id="1988514968">
          <w:marLeft w:val="0"/>
          <w:marRight w:val="0"/>
          <w:marTop w:val="0"/>
          <w:marBottom w:val="0"/>
          <w:divBdr>
            <w:top w:val="none" w:sz="0" w:space="0" w:color="auto"/>
            <w:left w:val="none" w:sz="0" w:space="0" w:color="auto"/>
            <w:bottom w:val="none" w:sz="0" w:space="0" w:color="auto"/>
            <w:right w:val="none" w:sz="0" w:space="0" w:color="auto"/>
          </w:divBdr>
          <w:divsChild>
            <w:div w:id="757361264">
              <w:marLeft w:val="0"/>
              <w:marRight w:val="0"/>
              <w:marTop w:val="0"/>
              <w:marBottom w:val="0"/>
              <w:divBdr>
                <w:top w:val="none" w:sz="0" w:space="0" w:color="auto"/>
                <w:left w:val="none" w:sz="0" w:space="0" w:color="auto"/>
                <w:bottom w:val="none" w:sz="0" w:space="0" w:color="auto"/>
                <w:right w:val="none" w:sz="0" w:space="0" w:color="auto"/>
              </w:divBdr>
              <w:divsChild>
                <w:div w:id="14769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4128">
      <w:bodyDiv w:val="1"/>
      <w:marLeft w:val="0"/>
      <w:marRight w:val="0"/>
      <w:marTop w:val="0"/>
      <w:marBottom w:val="0"/>
      <w:divBdr>
        <w:top w:val="none" w:sz="0" w:space="0" w:color="auto"/>
        <w:left w:val="none" w:sz="0" w:space="0" w:color="auto"/>
        <w:bottom w:val="none" w:sz="0" w:space="0" w:color="auto"/>
        <w:right w:val="none" w:sz="0" w:space="0" w:color="auto"/>
      </w:divBdr>
    </w:div>
    <w:div w:id="1787893235">
      <w:bodyDiv w:val="1"/>
      <w:marLeft w:val="0"/>
      <w:marRight w:val="0"/>
      <w:marTop w:val="0"/>
      <w:marBottom w:val="0"/>
      <w:divBdr>
        <w:top w:val="none" w:sz="0" w:space="0" w:color="auto"/>
        <w:left w:val="none" w:sz="0" w:space="0" w:color="auto"/>
        <w:bottom w:val="none" w:sz="0" w:space="0" w:color="auto"/>
        <w:right w:val="none" w:sz="0" w:space="0" w:color="auto"/>
      </w:divBdr>
      <w:divsChild>
        <w:div w:id="103809363">
          <w:marLeft w:val="0"/>
          <w:marRight w:val="0"/>
          <w:marTop w:val="0"/>
          <w:marBottom w:val="390"/>
          <w:divBdr>
            <w:top w:val="none" w:sz="0" w:space="0" w:color="auto"/>
            <w:left w:val="none" w:sz="0" w:space="0" w:color="auto"/>
            <w:bottom w:val="none" w:sz="0" w:space="0" w:color="auto"/>
            <w:right w:val="none" w:sz="0" w:space="0" w:color="auto"/>
          </w:divBdr>
          <w:divsChild>
            <w:div w:id="315114080">
              <w:marLeft w:val="0"/>
              <w:marRight w:val="0"/>
              <w:marTop w:val="0"/>
              <w:marBottom w:val="0"/>
              <w:divBdr>
                <w:top w:val="none" w:sz="0" w:space="0" w:color="auto"/>
                <w:left w:val="none" w:sz="0" w:space="0" w:color="auto"/>
                <w:bottom w:val="none" w:sz="0" w:space="0" w:color="auto"/>
                <w:right w:val="none" w:sz="0" w:space="0" w:color="auto"/>
              </w:divBdr>
              <w:divsChild>
                <w:div w:id="641081016">
                  <w:marLeft w:val="0"/>
                  <w:marRight w:val="0"/>
                  <w:marTop w:val="0"/>
                  <w:marBottom w:val="0"/>
                  <w:divBdr>
                    <w:top w:val="none" w:sz="0" w:space="0" w:color="auto"/>
                    <w:left w:val="none" w:sz="0" w:space="0" w:color="auto"/>
                    <w:bottom w:val="none" w:sz="0" w:space="0" w:color="auto"/>
                    <w:right w:val="none" w:sz="0" w:space="0" w:color="auto"/>
                  </w:divBdr>
                  <w:divsChild>
                    <w:div w:id="2087529806">
                      <w:marLeft w:val="0"/>
                      <w:marRight w:val="0"/>
                      <w:marTop w:val="0"/>
                      <w:marBottom w:val="0"/>
                      <w:divBdr>
                        <w:top w:val="none" w:sz="0" w:space="0" w:color="auto"/>
                        <w:left w:val="none" w:sz="0" w:space="0" w:color="auto"/>
                        <w:bottom w:val="none" w:sz="0" w:space="0" w:color="auto"/>
                        <w:right w:val="none" w:sz="0" w:space="0" w:color="auto"/>
                      </w:divBdr>
                      <w:divsChild>
                        <w:div w:id="336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48089">
          <w:marLeft w:val="0"/>
          <w:marRight w:val="0"/>
          <w:marTop w:val="0"/>
          <w:marBottom w:val="390"/>
          <w:divBdr>
            <w:top w:val="none" w:sz="0" w:space="0" w:color="auto"/>
            <w:left w:val="none" w:sz="0" w:space="0" w:color="auto"/>
            <w:bottom w:val="none" w:sz="0" w:space="0" w:color="auto"/>
            <w:right w:val="none" w:sz="0" w:space="0" w:color="auto"/>
          </w:divBdr>
          <w:divsChild>
            <w:div w:id="1713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7501">
      <w:bodyDiv w:val="1"/>
      <w:marLeft w:val="0"/>
      <w:marRight w:val="0"/>
      <w:marTop w:val="0"/>
      <w:marBottom w:val="0"/>
      <w:divBdr>
        <w:top w:val="none" w:sz="0" w:space="0" w:color="auto"/>
        <w:left w:val="none" w:sz="0" w:space="0" w:color="auto"/>
        <w:bottom w:val="none" w:sz="0" w:space="0" w:color="auto"/>
        <w:right w:val="none" w:sz="0" w:space="0" w:color="auto"/>
      </w:divBdr>
    </w:div>
    <w:div w:id="1945069639">
      <w:bodyDiv w:val="1"/>
      <w:marLeft w:val="0"/>
      <w:marRight w:val="0"/>
      <w:marTop w:val="0"/>
      <w:marBottom w:val="0"/>
      <w:divBdr>
        <w:top w:val="none" w:sz="0" w:space="0" w:color="auto"/>
        <w:left w:val="none" w:sz="0" w:space="0" w:color="auto"/>
        <w:bottom w:val="none" w:sz="0" w:space="0" w:color="auto"/>
        <w:right w:val="none" w:sz="0" w:space="0" w:color="auto"/>
      </w:divBdr>
    </w:div>
    <w:div w:id="1950618868">
      <w:bodyDiv w:val="1"/>
      <w:marLeft w:val="0"/>
      <w:marRight w:val="0"/>
      <w:marTop w:val="0"/>
      <w:marBottom w:val="0"/>
      <w:divBdr>
        <w:top w:val="none" w:sz="0" w:space="0" w:color="auto"/>
        <w:left w:val="none" w:sz="0" w:space="0" w:color="auto"/>
        <w:bottom w:val="none" w:sz="0" w:space="0" w:color="auto"/>
        <w:right w:val="none" w:sz="0" w:space="0" w:color="auto"/>
      </w:divBdr>
      <w:divsChild>
        <w:div w:id="979503081">
          <w:marLeft w:val="0"/>
          <w:marRight w:val="0"/>
          <w:marTop w:val="0"/>
          <w:marBottom w:val="0"/>
          <w:divBdr>
            <w:top w:val="none" w:sz="0" w:space="0" w:color="auto"/>
            <w:left w:val="none" w:sz="0" w:space="0" w:color="auto"/>
            <w:bottom w:val="none" w:sz="0" w:space="0" w:color="auto"/>
            <w:right w:val="none" w:sz="0" w:space="0" w:color="auto"/>
          </w:divBdr>
          <w:divsChild>
            <w:div w:id="1549147236">
              <w:marLeft w:val="0"/>
              <w:marRight w:val="0"/>
              <w:marTop w:val="0"/>
              <w:marBottom w:val="0"/>
              <w:divBdr>
                <w:top w:val="none" w:sz="0" w:space="0" w:color="auto"/>
                <w:left w:val="none" w:sz="0" w:space="0" w:color="auto"/>
                <w:bottom w:val="none" w:sz="0" w:space="0" w:color="auto"/>
                <w:right w:val="none" w:sz="0" w:space="0" w:color="auto"/>
              </w:divBdr>
              <w:divsChild>
                <w:div w:id="9285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amptk.readthedocs.io/en/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1514</Words>
  <Characters>7785</Characters>
  <Application>Microsoft Office Word</Application>
  <DocSecurity>0</DocSecurity>
  <Lines>111</Lines>
  <Paragraphs>17</Paragraphs>
  <ScaleCrop>false</ScaleCrop>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Katilyn Beidler</dc:creator>
  <cp:keywords/>
  <dc:description/>
  <cp:lastModifiedBy>Katilyn Beidler</cp:lastModifiedBy>
  <cp:revision>22</cp:revision>
  <dcterms:created xsi:type="dcterms:W3CDTF">2018-10-19T05:22:00Z</dcterms:created>
  <dcterms:modified xsi:type="dcterms:W3CDTF">2018-10-28T16:26:00Z</dcterms:modified>
</cp:coreProperties>
</file>